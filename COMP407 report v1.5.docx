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A79A5"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65A3FC4D" wp14:editId="5F1304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2F197005" w14:textId="77777777" w:rsidR="00DC49C0" w:rsidRDefault="00DC49C0" w:rsidP="00DC49C0">
      <w:pPr>
        <w:pBdr>
          <w:bottom w:val="single" w:sz="48" w:space="1" w:color="008000"/>
        </w:pBdr>
        <w:spacing w:before="0" w:after="0"/>
        <w:jc w:val="center"/>
      </w:pPr>
    </w:p>
    <w:p w14:paraId="7DEB2D11" w14:textId="77777777" w:rsidR="00E46937" w:rsidRDefault="00E46937" w:rsidP="00E46937">
      <w:pPr>
        <w:pStyle w:val="a6"/>
        <w:rPr>
          <w:sz w:val="36"/>
        </w:rPr>
      </w:pPr>
    </w:p>
    <w:p w14:paraId="422CE50B"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4F5B9C9B" w14:textId="77777777" w:rsidR="000410F4" w:rsidRDefault="000410F4" w:rsidP="00E46937">
      <w:pPr>
        <w:pStyle w:val="a6"/>
        <w:rPr>
          <w:sz w:val="36"/>
        </w:rPr>
      </w:pPr>
    </w:p>
    <w:p w14:paraId="0893B656" w14:textId="77777777" w:rsidR="00E46937" w:rsidRPr="00E46937" w:rsidRDefault="00E46937" w:rsidP="00E46937">
      <w:pPr>
        <w:pStyle w:val="a6"/>
        <w:rPr>
          <w:sz w:val="36"/>
        </w:rPr>
      </w:pPr>
    </w:p>
    <w:p w14:paraId="25C6B46C"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53044908" w14:textId="77777777" w:rsidR="00E46937" w:rsidRDefault="00E46937" w:rsidP="00E46937">
      <w:pPr>
        <w:pStyle w:val="a6"/>
        <w:jc w:val="center"/>
        <w:rPr>
          <w:sz w:val="28"/>
        </w:rPr>
      </w:pPr>
    </w:p>
    <w:p w14:paraId="6672A1C7" w14:textId="77777777" w:rsidR="00E46937" w:rsidRDefault="00E46937" w:rsidP="00E46937">
      <w:pPr>
        <w:pStyle w:val="a6"/>
        <w:jc w:val="center"/>
        <w:rPr>
          <w:sz w:val="28"/>
        </w:rPr>
      </w:pPr>
    </w:p>
    <w:p w14:paraId="56B54262"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2E7F57B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02C08372"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3EFB39ED" w14:textId="77777777" w:rsidTr="00D35698">
        <w:trPr>
          <w:jc w:val="center"/>
        </w:trPr>
        <w:tc>
          <w:tcPr>
            <w:tcW w:w="2448" w:type="dxa"/>
            <w:tcBorders>
              <w:top w:val="single" w:sz="4" w:space="0" w:color="BFBFBF"/>
              <w:left w:val="nil"/>
              <w:bottom w:val="nil"/>
              <w:right w:val="nil"/>
            </w:tcBorders>
            <w:vAlign w:val="center"/>
          </w:tcPr>
          <w:p w14:paraId="66552D99" w14:textId="77777777" w:rsidR="002B6849" w:rsidRDefault="002B6849" w:rsidP="00E46937">
            <w:pPr>
              <w:pStyle w:val="a6"/>
              <w:rPr>
                <w:lang w:val="en-GB"/>
              </w:rPr>
            </w:pPr>
          </w:p>
          <w:p w14:paraId="6CC32BCF" w14:textId="77777777" w:rsidR="00E46937" w:rsidRDefault="00E46937" w:rsidP="00E46937">
            <w:pPr>
              <w:pStyle w:val="a6"/>
              <w:rPr>
                <w:lang w:val="en-GB"/>
              </w:rPr>
            </w:pPr>
          </w:p>
          <w:p w14:paraId="16748D40" w14:textId="77777777" w:rsidR="00A825ED" w:rsidRDefault="00A825ED" w:rsidP="00E46937">
            <w:pPr>
              <w:pStyle w:val="a6"/>
              <w:rPr>
                <w:lang w:val="en-GB"/>
              </w:rPr>
            </w:pPr>
          </w:p>
          <w:p w14:paraId="105B9D34" w14:textId="77777777" w:rsidR="00A825ED" w:rsidRDefault="00A825ED" w:rsidP="00E46937">
            <w:pPr>
              <w:pStyle w:val="a6"/>
              <w:rPr>
                <w:lang w:val="en-GB"/>
              </w:rPr>
            </w:pPr>
          </w:p>
          <w:p w14:paraId="25AA9C46" w14:textId="77777777" w:rsidR="00A825ED" w:rsidRDefault="00A825ED" w:rsidP="00E46937">
            <w:pPr>
              <w:pStyle w:val="a6"/>
              <w:rPr>
                <w:lang w:val="en-GB"/>
              </w:rPr>
            </w:pPr>
          </w:p>
          <w:p w14:paraId="1D39EEBE" w14:textId="77777777" w:rsidR="00A825ED" w:rsidRDefault="00A825ED" w:rsidP="00E46937">
            <w:pPr>
              <w:pStyle w:val="a6"/>
              <w:rPr>
                <w:lang w:val="en-GB"/>
              </w:rPr>
            </w:pPr>
          </w:p>
          <w:p w14:paraId="5288A32C" w14:textId="77777777" w:rsidR="00A825ED" w:rsidRDefault="00A825ED" w:rsidP="00E46937">
            <w:pPr>
              <w:pStyle w:val="a6"/>
              <w:rPr>
                <w:lang w:val="en-GB"/>
              </w:rPr>
            </w:pPr>
          </w:p>
          <w:p w14:paraId="5EE8B902"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210E5C64" w14:textId="77777777" w:rsidR="002B6849" w:rsidRDefault="002B6849" w:rsidP="00E46937">
            <w:pPr>
              <w:pStyle w:val="a6"/>
              <w:rPr>
                <w:lang w:val="en-GB"/>
              </w:rPr>
            </w:pPr>
          </w:p>
        </w:tc>
      </w:tr>
      <w:tr w:rsidR="002B6849" w14:paraId="7F6DA822" w14:textId="77777777" w:rsidTr="00D35698">
        <w:trPr>
          <w:trHeight w:val="378"/>
          <w:jc w:val="center"/>
        </w:trPr>
        <w:tc>
          <w:tcPr>
            <w:tcW w:w="2448" w:type="dxa"/>
            <w:vAlign w:val="center"/>
            <w:hideMark/>
          </w:tcPr>
          <w:p w14:paraId="46EA0B85" w14:textId="77777777" w:rsidR="002B6849" w:rsidRDefault="002B6849" w:rsidP="00E46937">
            <w:pPr>
              <w:pStyle w:val="a6"/>
            </w:pPr>
            <w:r>
              <w:t>Team number:</w:t>
            </w:r>
          </w:p>
        </w:tc>
        <w:tc>
          <w:tcPr>
            <w:tcW w:w="6068" w:type="dxa"/>
            <w:vAlign w:val="center"/>
          </w:tcPr>
          <w:p w14:paraId="1BC8BFAA" w14:textId="77777777" w:rsidR="002B6849" w:rsidRPr="00026DBA" w:rsidRDefault="008E2181"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14:paraId="3401FC49" w14:textId="77777777" w:rsidTr="00D35698">
        <w:trPr>
          <w:trHeight w:val="360"/>
          <w:jc w:val="center"/>
        </w:trPr>
        <w:tc>
          <w:tcPr>
            <w:tcW w:w="2448" w:type="dxa"/>
            <w:hideMark/>
          </w:tcPr>
          <w:p w14:paraId="2CD81637" w14:textId="77777777" w:rsidR="002B6849" w:rsidRDefault="002B6849" w:rsidP="00E46937">
            <w:pPr>
              <w:pStyle w:val="a6"/>
              <w:rPr>
                <w:lang w:val="en-GB"/>
              </w:rPr>
            </w:pPr>
            <w:r>
              <w:t>Team members:</w:t>
            </w:r>
          </w:p>
        </w:tc>
        <w:tc>
          <w:tcPr>
            <w:tcW w:w="6068" w:type="dxa"/>
            <w:vAlign w:val="center"/>
          </w:tcPr>
          <w:p w14:paraId="78D90B2D" w14:textId="77777777" w:rsidR="002B6849" w:rsidRDefault="008E2181"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p>
          <w:p w14:paraId="398EBD53" w14:textId="77777777" w:rsidR="002B6849" w:rsidRPr="008F1CFF" w:rsidRDefault="008E2181"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KeyLIANG Yi Juan (P1107923</w:t>
                </w:r>
                <w:r w:rsidR="007616F9">
                  <w:t>)</w:t>
                </w:r>
              </w:sdtContent>
            </w:sdt>
          </w:p>
        </w:tc>
      </w:tr>
      <w:tr w:rsidR="00DC49C0" w14:paraId="285E43B5" w14:textId="77777777" w:rsidTr="00D35698">
        <w:trPr>
          <w:trHeight w:val="360"/>
          <w:jc w:val="center"/>
        </w:trPr>
        <w:tc>
          <w:tcPr>
            <w:tcW w:w="2448" w:type="dxa"/>
            <w:vAlign w:val="center"/>
            <w:hideMark/>
          </w:tcPr>
          <w:p w14:paraId="4B383BE9" w14:textId="77777777" w:rsidR="00DC49C0" w:rsidRDefault="00DC49C0" w:rsidP="00E46937">
            <w:pPr>
              <w:pStyle w:val="a6"/>
            </w:pPr>
          </w:p>
        </w:tc>
        <w:tc>
          <w:tcPr>
            <w:tcW w:w="6068" w:type="dxa"/>
            <w:vAlign w:val="center"/>
          </w:tcPr>
          <w:p w14:paraId="475F26BF" w14:textId="77777777" w:rsidR="00DC49C0" w:rsidRPr="002B6849" w:rsidRDefault="00DC49C0" w:rsidP="00E46937">
            <w:pPr>
              <w:pStyle w:val="a6"/>
            </w:pPr>
          </w:p>
        </w:tc>
      </w:tr>
      <w:tr w:rsidR="002B6849" w14:paraId="19753635" w14:textId="77777777" w:rsidTr="00D35698">
        <w:trPr>
          <w:trHeight w:val="360"/>
          <w:jc w:val="center"/>
        </w:trPr>
        <w:tc>
          <w:tcPr>
            <w:tcW w:w="2448" w:type="dxa"/>
            <w:vAlign w:val="center"/>
            <w:hideMark/>
          </w:tcPr>
          <w:p w14:paraId="435833D2" w14:textId="77777777" w:rsidR="002B6849" w:rsidRDefault="002B6849" w:rsidP="00E46937">
            <w:pPr>
              <w:pStyle w:val="a6"/>
              <w:rPr>
                <w:lang w:val="en-GB"/>
              </w:rPr>
            </w:pPr>
            <w:r>
              <w:t>Supervisor:</w:t>
            </w:r>
          </w:p>
        </w:tc>
        <w:tc>
          <w:tcPr>
            <w:tcW w:w="6068" w:type="dxa"/>
            <w:vAlign w:val="center"/>
          </w:tcPr>
          <w:p w14:paraId="29C8DA8E" w14:textId="77777777" w:rsidR="002B6849" w:rsidRPr="008F1CFF" w:rsidRDefault="008E2181"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14:paraId="5739D5A6" w14:textId="77777777" w:rsidTr="00D35698">
        <w:trPr>
          <w:trHeight w:val="360"/>
          <w:jc w:val="center"/>
        </w:trPr>
        <w:tc>
          <w:tcPr>
            <w:tcW w:w="2448" w:type="dxa"/>
            <w:vAlign w:val="center"/>
            <w:hideMark/>
          </w:tcPr>
          <w:p w14:paraId="40AD40B5" w14:textId="77777777" w:rsidR="002B6849" w:rsidRDefault="002B6849" w:rsidP="00E46937">
            <w:pPr>
              <w:pStyle w:val="a6"/>
              <w:rPr>
                <w:lang w:val="en-GB"/>
              </w:rPr>
            </w:pPr>
            <w:r>
              <w:t>Assessor:</w:t>
            </w:r>
          </w:p>
        </w:tc>
        <w:tc>
          <w:tcPr>
            <w:tcW w:w="6068" w:type="dxa"/>
            <w:vAlign w:val="center"/>
          </w:tcPr>
          <w:p w14:paraId="51983519" w14:textId="77777777" w:rsidR="002B6849" w:rsidRPr="008F1CFF" w:rsidRDefault="008E2181"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14:paraId="2E1501A7" w14:textId="77777777" w:rsidTr="00D35698">
        <w:trPr>
          <w:trHeight w:val="360"/>
          <w:jc w:val="center"/>
        </w:trPr>
        <w:tc>
          <w:tcPr>
            <w:tcW w:w="2448" w:type="dxa"/>
            <w:vAlign w:val="center"/>
          </w:tcPr>
          <w:p w14:paraId="60C62BC7" w14:textId="77777777" w:rsidR="002B6849" w:rsidRDefault="002B6849" w:rsidP="00192826">
            <w:pPr>
              <w:pStyle w:val="a6"/>
              <w:rPr>
                <w:lang w:val="en-GB"/>
              </w:rPr>
            </w:pPr>
          </w:p>
        </w:tc>
        <w:tc>
          <w:tcPr>
            <w:tcW w:w="6068" w:type="dxa"/>
            <w:vAlign w:val="center"/>
          </w:tcPr>
          <w:p w14:paraId="2D8A4F68" w14:textId="77777777" w:rsidR="002B6849" w:rsidRPr="008F1CFF" w:rsidRDefault="002B6849" w:rsidP="00192826">
            <w:pPr>
              <w:pStyle w:val="a6"/>
              <w:rPr>
                <w:color w:val="0000FF"/>
                <w:lang w:val="en-GB"/>
              </w:rPr>
            </w:pPr>
          </w:p>
        </w:tc>
      </w:tr>
      <w:tr w:rsidR="002B6849" w14:paraId="11864791" w14:textId="77777777" w:rsidTr="00D35698">
        <w:trPr>
          <w:trHeight w:val="360"/>
          <w:jc w:val="center"/>
        </w:trPr>
        <w:tc>
          <w:tcPr>
            <w:tcW w:w="2448" w:type="dxa"/>
            <w:vAlign w:val="center"/>
            <w:hideMark/>
          </w:tcPr>
          <w:p w14:paraId="76ED3855" w14:textId="77777777" w:rsidR="002B6849" w:rsidRDefault="002B6849" w:rsidP="00192826">
            <w:pPr>
              <w:pStyle w:val="a6"/>
              <w:rPr>
                <w:lang w:val="en-GB"/>
              </w:rPr>
            </w:pPr>
            <w:r>
              <w:t>Submission Date:</w:t>
            </w:r>
          </w:p>
        </w:tc>
        <w:tc>
          <w:tcPr>
            <w:tcW w:w="6068" w:type="dxa"/>
            <w:vAlign w:val="center"/>
          </w:tcPr>
          <w:p w14:paraId="05971ED3" w14:textId="77777777" w:rsidR="00DC49C0" w:rsidRPr="00DC49C0" w:rsidRDefault="00FC010A" w:rsidP="00192826">
            <w:pPr>
              <w:pStyle w:val="a6"/>
            </w:pPr>
            <w:r>
              <w:rPr>
                <w:rFonts w:hint="eastAsia"/>
                <w:lang w:eastAsia="zh-HK"/>
              </w:rPr>
              <w:t>Nov</w:t>
            </w:r>
            <w:r w:rsidR="002B6849" w:rsidRPr="002B6849">
              <w:t xml:space="preserve"> 17, 2014</w:t>
            </w:r>
          </w:p>
        </w:tc>
      </w:tr>
    </w:tbl>
    <w:p w14:paraId="67744104"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71EF3142" w14:textId="77777777" w:rsidR="00192826" w:rsidRDefault="00192826" w:rsidP="00DC49C0">
          <w:pPr>
            <w:rPr>
              <w:b/>
              <w:sz w:val="32"/>
            </w:rPr>
          </w:pPr>
          <w:r w:rsidRPr="000410F4">
            <w:rPr>
              <w:b/>
              <w:sz w:val="32"/>
            </w:rPr>
            <w:t>Table of Contents</w:t>
          </w:r>
        </w:p>
        <w:p w14:paraId="0041A605" w14:textId="77777777" w:rsidR="00244DDD" w:rsidRDefault="002D4794">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718AB6CD" w14:textId="77777777" w:rsidR="00244DDD" w:rsidRDefault="008E2181">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2D4794">
              <w:rPr>
                <w:noProof/>
                <w:webHidden/>
              </w:rPr>
              <w:fldChar w:fldCharType="begin"/>
            </w:r>
            <w:r w:rsidR="00244DDD">
              <w:rPr>
                <w:noProof/>
                <w:webHidden/>
              </w:rPr>
              <w:instrText xml:space="preserve"> PAGEREF _Toc398587076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7193BE06" w14:textId="77777777" w:rsidR="00244DDD" w:rsidRDefault="008E2181">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2D4794">
              <w:rPr>
                <w:noProof/>
                <w:webHidden/>
              </w:rPr>
              <w:fldChar w:fldCharType="begin"/>
            </w:r>
            <w:r w:rsidR="00244DDD">
              <w:rPr>
                <w:noProof/>
                <w:webHidden/>
              </w:rPr>
              <w:instrText xml:space="preserve"> PAGEREF _Toc398587077 \h </w:instrText>
            </w:r>
            <w:r w:rsidR="002D4794">
              <w:rPr>
                <w:noProof/>
                <w:webHidden/>
              </w:rPr>
            </w:r>
            <w:r w:rsidR="002D4794">
              <w:rPr>
                <w:noProof/>
                <w:webHidden/>
              </w:rPr>
              <w:fldChar w:fldCharType="separate"/>
            </w:r>
            <w:r w:rsidR="00244DDD">
              <w:rPr>
                <w:noProof/>
                <w:webHidden/>
              </w:rPr>
              <w:t>3</w:t>
            </w:r>
            <w:r w:rsidR="002D4794">
              <w:rPr>
                <w:noProof/>
                <w:webHidden/>
              </w:rPr>
              <w:fldChar w:fldCharType="end"/>
            </w:r>
          </w:hyperlink>
        </w:p>
        <w:p w14:paraId="4BEDD574" w14:textId="77777777" w:rsidR="00244DDD" w:rsidRDefault="008E2181">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2D4794">
              <w:rPr>
                <w:webHidden/>
              </w:rPr>
              <w:fldChar w:fldCharType="begin"/>
            </w:r>
            <w:r w:rsidR="00244DDD">
              <w:rPr>
                <w:webHidden/>
              </w:rPr>
              <w:instrText xml:space="preserve"> PAGEREF _Toc398587078 \h </w:instrText>
            </w:r>
            <w:r w:rsidR="002D4794">
              <w:rPr>
                <w:webHidden/>
              </w:rPr>
            </w:r>
            <w:r w:rsidR="002D4794">
              <w:rPr>
                <w:webHidden/>
              </w:rPr>
              <w:fldChar w:fldCharType="separate"/>
            </w:r>
            <w:r w:rsidR="00244DDD">
              <w:rPr>
                <w:webHidden/>
              </w:rPr>
              <w:t>4</w:t>
            </w:r>
            <w:r w:rsidR="002D4794">
              <w:rPr>
                <w:webHidden/>
              </w:rPr>
              <w:fldChar w:fldCharType="end"/>
            </w:r>
          </w:hyperlink>
        </w:p>
        <w:p w14:paraId="7E22A4EB" w14:textId="77777777" w:rsidR="00244DDD" w:rsidRDefault="008E2181">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2D4794">
              <w:rPr>
                <w:webHidden/>
              </w:rPr>
              <w:fldChar w:fldCharType="begin"/>
            </w:r>
            <w:r w:rsidR="00244DDD">
              <w:rPr>
                <w:webHidden/>
              </w:rPr>
              <w:instrText xml:space="preserve"> PAGEREF _Toc398587079 \h </w:instrText>
            </w:r>
            <w:r w:rsidR="002D4794">
              <w:rPr>
                <w:webHidden/>
              </w:rPr>
            </w:r>
            <w:r w:rsidR="002D4794">
              <w:rPr>
                <w:webHidden/>
              </w:rPr>
              <w:fldChar w:fldCharType="separate"/>
            </w:r>
            <w:r w:rsidR="00244DDD">
              <w:rPr>
                <w:webHidden/>
              </w:rPr>
              <w:t>6</w:t>
            </w:r>
            <w:r w:rsidR="002D4794">
              <w:rPr>
                <w:webHidden/>
              </w:rPr>
              <w:fldChar w:fldCharType="end"/>
            </w:r>
          </w:hyperlink>
        </w:p>
        <w:p w14:paraId="121DCD26" w14:textId="77777777" w:rsidR="00244DDD" w:rsidRDefault="008E2181">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2D4794">
              <w:rPr>
                <w:noProof/>
                <w:webHidden/>
              </w:rPr>
              <w:fldChar w:fldCharType="begin"/>
            </w:r>
            <w:r w:rsidR="00244DDD">
              <w:rPr>
                <w:noProof/>
                <w:webHidden/>
              </w:rPr>
              <w:instrText xml:space="preserve"> PAGEREF _Toc398587080 \h </w:instrText>
            </w:r>
            <w:r w:rsidR="002D4794">
              <w:rPr>
                <w:noProof/>
                <w:webHidden/>
              </w:rPr>
            </w:r>
            <w:r w:rsidR="002D4794">
              <w:rPr>
                <w:noProof/>
                <w:webHidden/>
              </w:rPr>
              <w:fldChar w:fldCharType="separate"/>
            </w:r>
            <w:r w:rsidR="00244DDD">
              <w:rPr>
                <w:noProof/>
                <w:webHidden/>
              </w:rPr>
              <w:t>6</w:t>
            </w:r>
            <w:r w:rsidR="002D4794">
              <w:rPr>
                <w:noProof/>
                <w:webHidden/>
              </w:rPr>
              <w:fldChar w:fldCharType="end"/>
            </w:r>
          </w:hyperlink>
        </w:p>
        <w:p w14:paraId="1C53F55C" w14:textId="77777777" w:rsidR="00244DDD" w:rsidRDefault="008E2181">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2D4794">
              <w:rPr>
                <w:noProof/>
                <w:webHidden/>
              </w:rPr>
              <w:fldChar w:fldCharType="begin"/>
            </w:r>
            <w:r w:rsidR="00244DDD">
              <w:rPr>
                <w:noProof/>
                <w:webHidden/>
              </w:rPr>
              <w:instrText xml:space="preserve"> PAGEREF _Toc398587081 \h </w:instrText>
            </w:r>
            <w:r w:rsidR="002D4794">
              <w:rPr>
                <w:noProof/>
                <w:webHidden/>
              </w:rPr>
            </w:r>
            <w:r w:rsidR="002D4794">
              <w:rPr>
                <w:noProof/>
                <w:webHidden/>
              </w:rPr>
              <w:fldChar w:fldCharType="separate"/>
            </w:r>
            <w:r w:rsidR="00244DDD">
              <w:rPr>
                <w:noProof/>
                <w:webHidden/>
              </w:rPr>
              <w:t>7</w:t>
            </w:r>
            <w:r w:rsidR="002D4794">
              <w:rPr>
                <w:noProof/>
                <w:webHidden/>
              </w:rPr>
              <w:fldChar w:fldCharType="end"/>
            </w:r>
          </w:hyperlink>
        </w:p>
        <w:p w14:paraId="5BF899FF" w14:textId="77777777" w:rsidR="00244DDD" w:rsidRDefault="008E2181">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2D4794">
              <w:rPr>
                <w:webHidden/>
              </w:rPr>
              <w:fldChar w:fldCharType="begin"/>
            </w:r>
            <w:r w:rsidR="00244DDD">
              <w:rPr>
                <w:webHidden/>
              </w:rPr>
              <w:instrText xml:space="preserve"> PAGEREF _Toc398587082 \h </w:instrText>
            </w:r>
            <w:r w:rsidR="002D4794">
              <w:rPr>
                <w:webHidden/>
              </w:rPr>
            </w:r>
            <w:r w:rsidR="002D4794">
              <w:rPr>
                <w:webHidden/>
              </w:rPr>
              <w:fldChar w:fldCharType="separate"/>
            </w:r>
            <w:r w:rsidR="00244DDD">
              <w:rPr>
                <w:webHidden/>
              </w:rPr>
              <w:t>8</w:t>
            </w:r>
            <w:r w:rsidR="002D4794">
              <w:rPr>
                <w:webHidden/>
              </w:rPr>
              <w:fldChar w:fldCharType="end"/>
            </w:r>
          </w:hyperlink>
        </w:p>
        <w:p w14:paraId="6B38A1BA" w14:textId="77777777" w:rsidR="00244DDD" w:rsidRDefault="008E2181">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2D4794">
              <w:rPr>
                <w:noProof/>
                <w:webHidden/>
              </w:rPr>
              <w:fldChar w:fldCharType="begin"/>
            </w:r>
            <w:r w:rsidR="00244DDD">
              <w:rPr>
                <w:noProof/>
                <w:webHidden/>
              </w:rPr>
              <w:instrText xml:space="preserve"> PAGEREF _Toc398587083 \h </w:instrText>
            </w:r>
            <w:r w:rsidR="002D4794">
              <w:rPr>
                <w:noProof/>
                <w:webHidden/>
              </w:rPr>
            </w:r>
            <w:r w:rsidR="002D4794">
              <w:rPr>
                <w:noProof/>
                <w:webHidden/>
              </w:rPr>
              <w:fldChar w:fldCharType="separate"/>
            </w:r>
            <w:r w:rsidR="00244DDD">
              <w:rPr>
                <w:noProof/>
                <w:webHidden/>
              </w:rPr>
              <w:t>8</w:t>
            </w:r>
            <w:r w:rsidR="002D4794">
              <w:rPr>
                <w:noProof/>
                <w:webHidden/>
              </w:rPr>
              <w:fldChar w:fldCharType="end"/>
            </w:r>
          </w:hyperlink>
        </w:p>
        <w:p w14:paraId="76A15175" w14:textId="77777777" w:rsidR="00244DDD" w:rsidRDefault="008E2181">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2D4794">
              <w:rPr>
                <w:noProof/>
                <w:webHidden/>
              </w:rPr>
              <w:fldChar w:fldCharType="begin"/>
            </w:r>
            <w:r w:rsidR="00244DDD">
              <w:rPr>
                <w:noProof/>
                <w:webHidden/>
              </w:rPr>
              <w:instrText xml:space="preserve"> PAGEREF _Toc398587084 \h </w:instrText>
            </w:r>
            <w:r w:rsidR="002D4794">
              <w:rPr>
                <w:noProof/>
                <w:webHidden/>
              </w:rPr>
            </w:r>
            <w:r w:rsidR="002D4794">
              <w:rPr>
                <w:noProof/>
                <w:webHidden/>
              </w:rPr>
              <w:fldChar w:fldCharType="separate"/>
            </w:r>
            <w:r w:rsidR="00244DDD">
              <w:rPr>
                <w:noProof/>
                <w:webHidden/>
              </w:rPr>
              <w:t>9</w:t>
            </w:r>
            <w:r w:rsidR="002D4794">
              <w:rPr>
                <w:noProof/>
                <w:webHidden/>
              </w:rPr>
              <w:fldChar w:fldCharType="end"/>
            </w:r>
          </w:hyperlink>
        </w:p>
        <w:p w14:paraId="25BEDD22" w14:textId="77777777" w:rsidR="00244DDD" w:rsidRDefault="008E2181">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2D4794">
              <w:rPr>
                <w:noProof/>
                <w:webHidden/>
              </w:rPr>
              <w:fldChar w:fldCharType="begin"/>
            </w:r>
            <w:r w:rsidR="00244DDD">
              <w:rPr>
                <w:noProof/>
                <w:webHidden/>
              </w:rPr>
              <w:instrText xml:space="preserve"> PAGEREF _Toc398587085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26361CEC" w14:textId="77777777" w:rsidR="00244DDD" w:rsidRDefault="008E2181">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2D4794">
              <w:rPr>
                <w:noProof/>
                <w:webHidden/>
              </w:rPr>
              <w:fldChar w:fldCharType="begin"/>
            </w:r>
            <w:r w:rsidR="00244DDD">
              <w:rPr>
                <w:noProof/>
                <w:webHidden/>
              </w:rPr>
              <w:instrText xml:space="preserve"> PAGEREF _Toc398587086 \h </w:instrText>
            </w:r>
            <w:r w:rsidR="002D4794">
              <w:rPr>
                <w:noProof/>
                <w:webHidden/>
              </w:rPr>
            </w:r>
            <w:r w:rsidR="002D4794">
              <w:rPr>
                <w:noProof/>
                <w:webHidden/>
              </w:rPr>
              <w:fldChar w:fldCharType="separate"/>
            </w:r>
            <w:r w:rsidR="00244DDD">
              <w:rPr>
                <w:noProof/>
                <w:webHidden/>
              </w:rPr>
              <w:t>11</w:t>
            </w:r>
            <w:r w:rsidR="002D4794">
              <w:rPr>
                <w:noProof/>
                <w:webHidden/>
              </w:rPr>
              <w:fldChar w:fldCharType="end"/>
            </w:r>
          </w:hyperlink>
        </w:p>
        <w:p w14:paraId="05004CB9" w14:textId="77777777" w:rsidR="00244DDD" w:rsidRDefault="008E2181">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2D4794">
              <w:rPr>
                <w:webHidden/>
              </w:rPr>
              <w:fldChar w:fldCharType="begin"/>
            </w:r>
            <w:r w:rsidR="00244DDD">
              <w:rPr>
                <w:webHidden/>
              </w:rPr>
              <w:instrText xml:space="preserve"> PAGEREF _Toc398587087 \h </w:instrText>
            </w:r>
            <w:r w:rsidR="002D4794">
              <w:rPr>
                <w:webHidden/>
              </w:rPr>
            </w:r>
            <w:r w:rsidR="002D4794">
              <w:rPr>
                <w:webHidden/>
              </w:rPr>
              <w:fldChar w:fldCharType="separate"/>
            </w:r>
            <w:r w:rsidR="00244DDD">
              <w:rPr>
                <w:webHidden/>
              </w:rPr>
              <w:t>12</w:t>
            </w:r>
            <w:r w:rsidR="002D4794">
              <w:rPr>
                <w:webHidden/>
              </w:rPr>
              <w:fldChar w:fldCharType="end"/>
            </w:r>
          </w:hyperlink>
        </w:p>
        <w:p w14:paraId="778C1784" w14:textId="77777777" w:rsidR="00244DDD" w:rsidRDefault="008E2181">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2D4794">
              <w:rPr>
                <w:noProof/>
                <w:webHidden/>
              </w:rPr>
              <w:fldChar w:fldCharType="begin"/>
            </w:r>
            <w:r w:rsidR="00244DDD">
              <w:rPr>
                <w:noProof/>
                <w:webHidden/>
              </w:rPr>
              <w:instrText xml:space="preserve"> PAGEREF _Toc398587088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546F19A3" w14:textId="77777777" w:rsidR="00244DDD" w:rsidRDefault="008E2181">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2D4794">
              <w:rPr>
                <w:noProof/>
                <w:webHidden/>
              </w:rPr>
              <w:fldChar w:fldCharType="begin"/>
            </w:r>
            <w:r w:rsidR="00244DDD">
              <w:rPr>
                <w:noProof/>
                <w:webHidden/>
              </w:rPr>
              <w:instrText xml:space="preserve"> PAGEREF _Toc398587089 \h </w:instrText>
            </w:r>
            <w:r w:rsidR="002D4794">
              <w:rPr>
                <w:noProof/>
                <w:webHidden/>
              </w:rPr>
            </w:r>
            <w:r w:rsidR="002D4794">
              <w:rPr>
                <w:noProof/>
                <w:webHidden/>
              </w:rPr>
              <w:fldChar w:fldCharType="separate"/>
            </w:r>
            <w:r w:rsidR="00244DDD">
              <w:rPr>
                <w:noProof/>
                <w:webHidden/>
              </w:rPr>
              <w:t>12</w:t>
            </w:r>
            <w:r w:rsidR="002D4794">
              <w:rPr>
                <w:noProof/>
                <w:webHidden/>
              </w:rPr>
              <w:fldChar w:fldCharType="end"/>
            </w:r>
          </w:hyperlink>
        </w:p>
        <w:p w14:paraId="453777A1" w14:textId="77777777" w:rsidR="00244DDD" w:rsidRDefault="008E2181">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2D4794">
              <w:rPr>
                <w:webHidden/>
              </w:rPr>
              <w:fldChar w:fldCharType="begin"/>
            </w:r>
            <w:r w:rsidR="00244DDD">
              <w:rPr>
                <w:webHidden/>
              </w:rPr>
              <w:instrText xml:space="preserve"> PAGEREF _Toc398587090 \h </w:instrText>
            </w:r>
            <w:r w:rsidR="002D4794">
              <w:rPr>
                <w:webHidden/>
              </w:rPr>
            </w:r>
            <w:r w:rsidR="002D4794">
              <w:rPr>
                <w:webHidden/>
              </w:rPr>
              <w:fldChar w:fldCharType="separate"/>
            </w:r>
            <w:r w:rsidR="00244DDD">
              <w:rPr>
                <w:webHidden/>
              </w:rPr>
              <w:t>13</w:t>
            </w:r>
            <w:r w:rsidR="002D4794">
              <w:rPr>
                <w:webHidden/>
              </w:rPr>
              <w:fldChar w:fldCharType="end"/>
            </w:r>
          </w:hyperlink>
        </w:p>
        <w:p w14:paraId="7BF5272A" w14:textId="77777777" w:rsidR="00244DDD" w:rsidRDefault="008E2181">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2D4794">
              <w:rPr>
                <w:noProof/>
                <w:webHidden/>
              </w:rPr>
              <w:fldChar w:fldCharType="begin"/>
            </w:r>
            <w:r w:rsidR="00244DDD">
              <w:rPr>
                <w:noProof/>
                <w:webHidden/>
              </w:rPr>
              <w:instrText xml:space="preserve"> PAGEREF _Toc398587091 \h </w:instrText>
            </w:r>
            <w:r w:rsidR="002D4794">
              <w:rPr>
                <w:noProof/>
                <w:webHidden/>
              </w:rPr>
            </w:r>
            <w:r w:rsidR="002D4794">
              <w:rPr>
                <w:noProof/>
                <w:webHidden/>
              </w:rPr>
              <w:fldChar w:fldCharType="separate"/>
            </w:r>
            <w:r w:rsidR="00244DDD">
              <w:rPr>
                <w:noProof/>
                <w:webHidden/>
              </w:rPr>
              <w:t>13</w:t>
            </w:r>
            <w:r w:rsidR="002D4794">
              <w:rPr>
                <w:noProof/>
                <w:webHidden/>
              </w:rPr>
              <w:fldChar w:fldCharType="end"/>
            </w:r>
          </w:hyperlink>
        </w:p>
        <w:p w14:paraId="06EC61A2" w14:textId="77777777" w:rsidR="00244DDD" w:rsidRDefault="008E2181">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2D4794">
              <w:rPr>
                <w:webHidden/>
              </w:rPr>
              <w:fldChar w:fldCharType="begin"/>
            </w:r>
            <w:r w:rsidR="00244DDD">
              <w:rPr>
                <w:webHidden/>
              </w:rPr>
              <w:instrText xml:space="preserve"> PAGEREF _Toc398587092 \h </w:instrText>
            </w:r>
            <w:r w:rsidR="002D4794">
              <w:rPr>
                <w:webHidden/>
              </w:rPr>
            </w:r>
            <w:r w:rsidR="002D4794">
              <w:rPr>
                <w:webHidden/>
              </w:rPr>
              <w:fldChar w:fldCharType="separate"/>
            </w:r>
            <w:r w:rsidR="00244DDD">
              <w:rPr>
                <w:webHidden/>
              </w:rPr>
              <w:t>14</w:t>
            </w:r>
            <w:r w:rsidR="002D4794">
              <w:rPr>
                <w:webHidden/>
              </w:rPr>
              <w:fldChar w:fldCharType="end"/>
            </w:r>
          </w:hyperlink>
        </w:p>
        <w:p w14:paraId="356A4291" w14:textId="77777777" w:rsidR="00244DDD" w:rsidRDefault="008E2181">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2D4794">
              <w:rPr>
                <w:noProof/>
                <w:webHidden/>
              </w:rPr>
              <w:fldChar w:fldCharType="begin"/>
            </w:r>
            <w:r w:rsidR="00244DDD">
              <w:rPr>
                <w:noProof/>
                <w:webHidden/>
              </w:rPr>
              <w:instrText xml:space="preserve"> PAGEREF _Toc398587093 \h </w:instrText>
            </w:r>
            <w:r w:rsidR="002D4794">
              <w:rPr>
                <w:noProof/>
                <w:webHidden/>
              </w:rPr>
            </w:r>
            <w:r w:rsidR="002D4794">
              <w:rPr>
                <w:noProof/>
                <w:webHidden/>
              </w:rPr>
              <w:fldChar w:fldCharType="separate"/>
            </w:r>
            <w:r w:rsidR="00244DDD">
              <w:rPr>
                <w:noProof/>
                <w:webHidden/>
              </w:rPr>
              <w:t>15</w:t>
            </w:r>
            <w:r w:rsidR="002D4794">
              <w:rPr>
                <w:noProof/>
                <w:webHidden/>
              </w:rPr>
              <w:fldChar w:fldCharType="end"/>
            </w:r>
          </w:hyperlink>
        </w:p>
        <w:p w14:paraId="48888FCA" w14:textId="77777777" w:rsidR="00192826" w:rsidRDefault="002D4794">
          <w:r>
            <w:fldChar w:fldCharType="end"/>
          </w:r>
        </w:p>
      </w:sdtContent>
    </w:sdt>
    <w:p w14:paraId="3A010D6D"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556CEEA8" w14:textId="77777777" w:rsidR="00AC30B3" w:rsidRPr="00AC30B3" w:rsidRDefault="002B6849" w:rsidP="00AC30B3">
      <w:pPr>
        <w:pStyle w:val="2"/>
      </w:pPr>
      <w:bookmarkStart w:id="6" w:name="_Toc378164302"/>
      <w:bookmarkStart w:id="7" w:name="_Toc398587076"/>
      <w:r w:rsidRPr="002038B9">
        <w:t>Overview</w:t>
      </w:r>
      <w:bookmarkEnd w:id="6"/>
      <w:bookmarkEnd w:id="7"/>
    </w:p>
    <w:p w14:paraId="4F0C77A0"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2C5611BD" w14:textId="77777777" w:rsidR="002B6849" w:rsidRDefault="002B6849" w:rsidP="00244DDD">
      <w:pPr>
        <w:pStyle w:val="2"/>
        <w:jc w:val="both"/>
      </w:pPr>
      <w:bookmarkStart w:id="8" w:name="_Toc378164303"/>
      <w:bookmarkStart w:id="9" w:name="_Toc398587077"/>
      <w:r w:rsidRPr="002038B9">
        <w:t>Objectives</w:t>
      </w:r>
      <w:bookmarkEnd w:id="8"/>
      <w:bookmarkEnd w:id="9"/>
    </w:p>
    <w:p w14:paraId="7CF3469D"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1BE8F5C4"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53291613"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6A40C7BE" w14:textId="77777777" w:rsidR="00D35698" w:rsidRDefault="00CA2807" w:rsidP="0071184F">
      <w:pPr>
        <w:pStyle w:val="1"/>
      </w:pPr>
      <w:bookmarkStart w:id="12" w:name="_Toc398587078"/>
      <w:r>
        <w:t>Background</w:t>
      </w:r>
      <w:bookmarkEnd w:id="12"/>
    </w:p>
    <w:p w14:paraId="523BB2FE" w14:textId="77777777"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DICJ’s(Macau Gaming Board) approved betting payout.  Paradise Jackpot System is designed to be a cross-casino and cross-table system, it allows the jackpot pool size to increase in a rapid and enthralling rate.</w:t>
      </w:r>
    </w:p>
    <w:p w14:paraId="574E947C" w14:textId="77777777"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14:paraId="7CA34D8F"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FE35219"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ED15954" w14:textId="77777777"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14:paraId="705CD9F5" w14:textId="77777777" w:rsidR="0071184F" w:rsidRDefault="0071184F" w:rsidP="0071184F"/>
    <w:p w14:paraId="35228251" w14:textId="77777777" w:rsidR="0071184F" w:rsidRDefault="0071184F" w:rsidP="0071184F">
      <w:pPr>
        <w:rPr>
          <w:rFonts w:eastAsia="SimSun"/>
        </w:rPr>
      </w:pPr>
    </w:p>
    <w:p w14:paraId="07EE3013" w14:textId="77777777" w:rsidR="001E1B2C" w:rsidRPr="00192826" w:rsidRDefault="001E1B2C" w:rsidP="00192826"/>
    <w:p w14:paraId="57B709CA" w14:textId="77777777" w:rsidR="00CA2807" w:rsidRPr="00A825ED" w:rsidRDefault="00992642" w:rsidP="00992642">
      <w:pPr>
        <w:pStyle w:val="1"/>
      </w:pPr>
      <w:bookmarkStart w:id="13" w:name="_Toc398587079"/>
      <w:r w:rsidRPr="00684E82">
        <w:t>Methodology</w:t>
      </w:r>
      <w:bookmarkEnd w:id="13"/>
    </w:p>
    <w:p w14:paraId="23FF6FC3" w14:textId="77777777" w:rsidR="00CA2807" w:rsidRDefault="00992642" w:rsidP="005A3267">
      <w:pPr>
        <w:pStyle w:val="2"/>
        <w:rPr>
          <w:sz w:val="32"/>
          <w:szCs w:val="32"/>
        </w:rPr>
      </w:pPr>
      <w:bookmarkStart w:id="14" w:name="_Toc398587080"/>
      <w:r w:rsidRPr="00EB667F">
        <w:rPr>
          <w:sz w:val="32"/>
          <w:szCs w:val="32"/>
        </w:rPr>
        <w:t>Requirement Elicitation</w:t>
      </w:r>
      <w:bookmarkEnd w:id="14"/>
    </w:p>
    <w:p w14:paraId="196F5C77"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603B05CA" w14:textId="77777777" w:rsidR="00992642" w:rsidRPr="00F733E5" w:rsidRDefault="00992642" w:rsidP="00244DDD">
      <w:pPr>
        <w:pStyle w:val="aa"/>
        <w:numPr>
          <w:ilvl w:val="0"/>
          <w:numId w:val="5"/>
        </w:numPr>
        <w:spacing w:before="240" w:after="240"/>
        <w:jc w:val="both"/>
      </w:pPr>
      <w:r w:rsidRPr="00F733E5">
        <w:t>Search engine</w:t>
      </w:r>
    </w:p>
    <w:p w14:paraId="5359F7F0"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D899F0F"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63A7D95D" w14:textId="77777777" w:rsidR="00992642" w:rsidRPr="00F733E5" w:rsidRDefault="00992642" w:rsidP="00244DDD">
      <w:pPr>
        <w:pStyle w:val="aa"/>
        <w:numPr>
          <w:ilvl w:val="0"/>
          <w:numId w:val="5"/>
        </w:numPr>
        <w:spacing w:before="240" w:after="240"/>
        <w:jc w:val="both"/>
      </w:pPr>
      <w:r w:rsidRPr="00F733E5">
        <w:t>Interface</w:t>
      </w:r>
    </w:p>
    <w:p w14:paraId="394AB999"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02BF033E"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74EC2122" w14:textId="77777777" w:rsidR="00992642" w:rsidRPr="00F733E5" w:rsidRDefault="00992642" w:rsidP="00244DDD">
      <w:pPr>
        <w:pStyle w:val="aa"/>
        <w:numPr>
          <w:ilvl w:val="0"/>
          <w:numId w:val="5"/>
        </w:numPr>
        <w:spacing w:before="240" w:after="240"/>
        <w:jc w:val="both"/>
      </w:pPr>
      <w:r w:rsidRPr="00F733E5">
        <w:t>Import/export</w:t>
      </w:r>
    </w:p>
    <w:p w14:paraId="21C01DBA"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6241233D"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77F1BD9D" w14:textId="77777777" w:rsidR="00244DDD" w:rsidRPr="00F733E5" w:rsidRDefault="00244DDD" w:rsidP="00244DDD">
      <w:pPr>
        <w:pStyle w:val="aa"/>
        <w:spacing w:before="240" w:after="240"/>
        <w:ind w:left="1440"/>
        <w:jc w:val="both"/>
      </w:pPr>
    </w:p>
    <w:p w14:paraId="100423CD"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09DE3B61" w14:textId="77777777" w:rsidR="00992642" w:rsidRPr="00F733E5" w:rsidRDefault="00992642" w:rsidP="00244DDD">
      <w:pPr>
        <w:pStyle w:val="aa"/>
        <w:numPr>
          <w:ilvl w:val="0"/>
          <w:numId w:val="5"/>
        </w:numPr>
        <w:spacing w:before="240" w:after="240"/>
        <w:jc w:val="both"/>
      </w:pPr>
      <w:r w:rsidRPr="00F733E5">
        <w:t xml:space="preserve">Create a client server </w:t>
      </w:r>
    </w:p>
    <w:p w14:paraId="2D98ABCA"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55033D06"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7848E472" w14:textId="77777777" w:rsidR="00992642" w:rsidRPr="00F733E5" w:rsidRDefault="00992642" w:rsidP="00244DDD">
      <w:pPr>
        <w:pStyle w:val="aa"/>
        <w:numPr>
          <w:ilvl w:val="0"/>
          <w:numId w:val="5"/>
        </w:numPr>
        <w:spacing w:before="240" w:after="240"/>
        <w:jc w:val="both"/>
      </w:pPr>
      <w:r w:rsidRPr="00F733E5">
        <w:t>Report function</w:t>
      </w:r>
    </w:p>
    <w:p w14:paraId="1F70DE61"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480FF78B"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27987434" w14:textId="77777777" w:rsidR="00244DDD" w:rsidRDefault="00244DDD" w:rsidP="00244DDD">
      <w:pPr>
        <w:pStyle w:val="aa"/>
        <w:spacing w:before="240" w:after="240"/>
        <w:ind w:left="1440"/>
        <w:jc w:val="both"/>
      </w:pPr>
    </w:p>
    <w:p w14:paraId="1EAEA72A" w14:textId="77777777" w:rsidR="000C7850" w:rsidRPr="00044D1F" w:rsidRDefault="004A28D3" w:rsidP="004A28D3">
      <w:pPr>
        <w:pStyle w:val="2"/>
        <w:rPr>
          <w:sz w:val="32"/>
          <w:szCs w:val="32"/>
        </w:rPr>
      </w:pPr>
      <w:bookmarkStart w:id="15" w:name="_Toc398587081"/>
      <w:r w:rsidRPr="00044D1F">
        <w:rPr>
          <w:sz w:val="32"/>
          <w:szCs w:val="32"/>
        </w:rPr>
        <w:t>Requirement Specification</w:t>
      </w:r>
      <w:bookmarkEnd w:id="15"/>
    </w:p>
    <w:p w14:paraId="2D4FB98B" w14:textId="77777777" w:rsidR="004A28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r w:rsidR="006E56DF">
        <w:rPr>
          <w:rFonts w:hint="eastAsia"/>
          <w:lang w:eastAsia="zh-HK"/>
        </w:rPr>
        <w:t>LTGame.</w:t>
      </w:r>
    </w:p>
    <w:p w14:paraId="668DE7AE" w14:textId="77777777" w:rsidR="006E56DF" w:rsidRPr="006E56DF" w:rsidRDefault="0054307D" w:rsidP="006E56DF">
      <w:pPr>
        <w:pStyle w:val="3"/>
        <w:rPr>
          <w:lang w:eastAsia="zh-HK"/>
        </w:rPr>
      </w:pPr>
      <w:r>
        <w:rPr>
          <w:rFonts w:hint="eastAsia"/>
          <w:lang w:eastAsia="zh-HK"/>
        </w:rPr>
        <w:t>Functional requirements</w:t>
      </w:r>
    </w:p>
    <w:tbl>
      <w:tblPr>
        <w:tblStyle w:val="ad"/>
        <w:tblW w:w="0" w:type="auto"/>
        <w:tblLayout w:type="fixed"/>
        <w:tblLook w:val="04A0" w:firstRow="1" w:lastRow="0" w:firstColumn="1" w:lastColumn="0" w:noHBand="0" w:noVBand="1"/>
      </w:tblPr>
      <w:tblGrid>
        <w:gridCol w:w="2216"/>
        <w:gridCol w:w="7027"/>
      </w:tblGrid>
      <w:tr w:rsidR="00AC41E0" w14:paraId="57BA081D" w14:textId="77777777" w:rsidTr="00AC41E0">
        <w:trPr>
          <w:trHeight w:val="20"/>
        </w:trPr>
        <w:tc>
          <w:tcPr>
            <w:tcW w:w="2216" w:type="dxa"/>
            <w:vAlign w:val="center"/>
          </w:tcPr>
          <w:p w14:paraId="6CFDE469" w14:textId="77777777" w:rsidR="00B06CA1" w:rsidRPr="00AC41E0" w:rsidRDefault="00B06CA1" w:rsidP="00AC41E0">
            <w:pPr>
              <w:pStyle w:val="a6"/>
              <w:jc w:val="center"/>
            </w:pPr>
            <w:r w:rsidRPr="00AC41E0">
              <w:t>Functions</w:t>
            </w:r>
          </w:p>
        </w:tc>
        <w:tc>
          <w:tcPr>
            <w:tcW w:w="7027" w:type="dxa"/>
            <w:vAlign w:val="center"/>
          </w:tcPr>
          <w:p w14:paraId="6330870E" w14:textId="77777777" w:rsidR="00B06CA1" w:rsidRPr="00AC41E0" w:rsidRDefault="00B06CA1" w:rsidP="00AC41E0">
            <w:pPr>
              <w:pStyle w:val="a6"/>
              <w:jc w:val="center"/>
            </w:pPr>
            <w:r w:rsidRPr="00AC41E0">
              <w:t>Description</w:t>
            </w:r>
          </w:p>
        </w:tc>
      </w:tr>
      <w:tr w:rsidR="00AC41E0" w14:paraId="0211F4CF" w14:textId="77777777" w:rsidTr="00AC41E0">
        <w:trPr>
          <w:trHeight w:val="20"/>
        </w:trPr>
        <w:tc>
          <w:tcPr>
            <w:tcW w:w="2216" w:type="dxa"/>
          </w:tcPr>
          <w:p w14:paraId="16D62D2F" w14:textId="77777777" w:rsidR="00B06CA1" w:rsidRPr="00AC41E0" w:rsidRDefault="00B06CA1" w:rsidP="00AC41E0">
            <w:pPr>
              <w:pStyle w:val="a6"/>
            </w:pPr>
            <w:r w:rsidRPr="00AC41E0">
              <w:t>Create Account</w:t>
            </w:r>
          </w:p>
        </w:tc>
        <w:tc>
          <w:tcPr>
            <w:tcW w:w="7027" w:type="dxa"/>
          </w:tcPr>
          <w:p w14:paraId="31902616"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06749065" w14:textId="77777777" w:rsidTr="00AC41E0">
        <w:trPr>
          <w:trHeight w:val="20"/>
        </w:trPr>
        <w:tc>
          <w:tcPr>
            <w:tcW w:w="2216" w:type="dxa"/>
          </w:tcPr>
          <w:p w14:paraId="05E96260" w14:textId="77777777" w:rsidR="00B06CA1" w:rsidRPr="00AC41E0" w:rsidRDefault="00B06CA1" w:rsidP="00AC41E0">
            <w:pPr>
              <w:pStyle w:val="a6"/>
            </w:pPr>
            <w:r w:rsidRPr="00AC41E0">
              <w:t>View Accounts</w:t>
            </w:r>
          </w:p>
        </w:tc>
        <w:tc>
          <w:tcPr>
            <w:tcW w:w="7027" w:type="dxa"/>
          </w:tcPr>
          <w:p w14:paraId="656FA0B1"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A27E692" w14:textId="77777777" w:rsidTr="00AC41E0">
        <w:trPr>
          <w:trHeight w:val="20"/>
        </w:trPr>
        <w:tc>
          <w:tcPr>
            <w:tcW w:w="2216" w:type="dxa"/>
          </w:tcPr>
          <w:p w14:paraId="40D41EAD"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24A99E3A"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4212BC2B" w14:textId="77777777" w:rsidTr="00AC41E0">
        <w:trPr>
          <w:trHeight w:val="20"/>
        </w:trPr>
        <w:tc>
          <w:tcPr>
            <w:tcW w:w="2216" w:type="dxa"/>
          </w:tcPr>
          <w:p w14:paraId="07C53E2B" w14:textId="77777777" w:rsidR="00AC41E0" w:rsidRPr="00AC41E0" w:rsidRDefault="00AC41E0" w:rsidP="00AC41E0">
            <w:pPr>
              <w:pStyle w:val="a6"/>
            </w:pPr>
            <w:r>
              <w:t>Create Case</w:t>
            </w:r>
          </w:p>
        </w:tc>
        <w:tc>
          <w:tcPr>
            <w:tcW w:w="7027" w:type="dxa"/>
          </w:tcPr>
          <w:p w14:paraId="34EEA3E8"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295449B0" w14:textId="77777777" w:rsidTr="00AC41E0">
        <w:trPr>
          <w:trHeight w:val="20"/>
        </w:trPr>
        <w:tc>
          <w:tcPr>
            <w:tcW w:w="2216" w:type="dxa"/>
          </w:tcPr>
          <w:p w14:paraId="63C9A2FF" w14:textId="77777777" w:rsidR="00AC41E0" w:rsidRDefault="00AC41E0" w:rsidP="00AC41E0">
            <w:pPr>
              <w:pStyle w:val="a6"/>
            </w:pPr>
            <w:r>
              <w:t>View Cases</w:t>
            </w:r>
          </w:p>
        </w:tc>
        <w:tc>
          <w:tcPr>
            <w:tcW w:w="7027" w:type="dxa"/>
          </w:tcPr>
          <w:p w14:paraId="497F079F"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3FF014D7" w14:textId="77777777" w:rsidTr="00AC41E0">
        <w:trPr>
          <w:trHeight w:val="20"/>
        </w:trPr>
        <w:tc>
          <w:tcPr>
            <w:tcW w:w="2216" w:type="dxa"/>
          </w:tcPr>
          <w:p w14:paraId="219BA022" w14:textId="77777777" w:rsidR="00AC41E0" w:rsidRDefault="00AC41E0" w:rsidP="00AC41E0">
            <w:pPr>
              <w:pStyle w:val="a6"/>
            </w:pPr>
            <w:r>
              <w:t>Import Cases</w:t>
            </w:r>
          </w:p>
        </w:tc>
        <w:tc>
          <w:tcPr>
            <w:tcW w:w="7027" w:type="dxa"/>
          </w:tcPr>
          <w:p w14:paraId="6A5AFEDB"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6186D2A6" w14:textId="77777777" w:rsidTr="00AC41E0">
        <w:trPr>
          <w:trHeight w:val="20"/>
        </w:trPr>
        <w:tc>
          <w:tcPr>
            <w:tcW w:w="2216" w:type="dxa"/>
          </w:tcPr>
          <w:p w14:paraId="785C4A8D" w14:textId="77777777" w:rsidR="008752A0" w:rsidRDefault="008752A0" w:rsidP="00AC41E0">
            <w:pPr>
              <w:pStyle w:val="a6"/>
            </w:pPr>
            <w:r>
              <w:t>Search function</w:t>
            </w:r>
          </w:p>
        </w:tc>
        <w:tc>
          <w:tcPr>
            <w:tcW w:w="7027" w:type="dxa"/>
          </w:tcPr>
          <w:p w14:paraId="07A50A3F"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005224AD" w14:textId="77777777" w:rsidTr="00AC41E0">
        <w:trPr>
          <w:trHeight w:val="20"/>
        </w:trPr>
        <w:tc>
          <w:tcPr>
            <w:tcW w:w="2216" w:type="dxa"/>
          </w:tcPr>
          <w:p w14:paraId="0C4C1A40" w14:textId="77777777" w:rsidR="008752A0" w:rsidRDefault="008752A0" w:rsidP="00AC41E0">
            <w:pPr>
              <w:pStyle w:val="a6"/>
            </w:pPr>
            <w:r>
              <w:t>User administration</w:t>
            </w:r>
          </w:p>
        </w:tc>
        <w:tc>
          <w:tcPr>
            <w:tcW w:w="7027" w:type="dxa"/>
          </w:tcPr>
          <w:p w14:paraId="5E97CAF6"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36C41F0C" w14:textId="77777777" w:rsidTr="00AC41E0">
        <w:trPr>
          <w:trHeight w:val="20"/>
        </w:trPr>
        <w:tc>
          <w:tcPr>
            <w:tcW w:w="2216" w:type="dxa"/>
          </w:tcPr>
          <w:p w14:paraId="6A55A423" w14:textId="77777777" w:rsidR="0054307D" w:rsidRPr="0054307D" w:rsidRDefault="0054307D" w:rsidP="00AC41E0">
            <w:pPr>
              <w:pStyle w:val="a6"/>
              <w:rPr>
                <w:lang w:eastAsia="zh-HK"/>
              </w:rPr>
            </w:pPr>
            <w:r>
              <w:rPr>
                <w:rFonts w:hint="eastAsia"/>
                <w:lang w:eastAsia="zh-HK"/>
              </w:rPr>
              <w:t>Project function</w:t>
            </w:r>
          </w:p>
        </w:tc>
        <w:tc>
          <w:tcPr>
            <w:tcW w:w="7027" w:type="dxa"/>
          </w:tcPr>
          <w:p w14:paraId="7286C1C2"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1CE7D4AC" w14:textId="77777777" w:rsidR="00B06CA1" w:rsidRDefault="0054307D" w:rsidP="0054307D">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04D67EA3"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ins w:id="16" w:author="Jyun Asakura" w:date="2014-09-22T11:20:00Z">
        <w:r w:rsidR="00FC4194">
          <w:rPr>
            <w:lang w:eastAsia="zh-HK"/>
          </w:rPr>
          <w:t>s which are</w:t>
        </w:r>
      </w:ins>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3C4F6E0" w14:textId="77777777" w:rsidR="003334E4" w:rsidRDefault="003334E4" w:rsidP="00EB3A57">
      <w:pPr>
        <w:jc w:val="both"/>
        <w:rPr>
          <w:lang w:eastAsia="zh-HK"/>
        </w:rPr>
      </w:pPr>
    </w:p>
    <w:p w14:paraId="263FCA0A" w14:textId="7FFB0559" w:rsidR="003334E4" w:rsidRPr="00DB771A" w:rsidDel="00DB771A" w:rsidRDefault="003334E4" w:rsidP="00EB3A57">
      <w:pPr>
        <w:jc w:val="both"/>
        <w:rPr>
          <w:del w:id="17" w:author="Jyun Asakura" w:date="2014-09-22T11:25:00Z"/>
          <w:rFonts w:eastAsia="SimSun" w:hint="eastAsia"/>
          <w:lang w:eastAsia="zh-CN"/>
          <w:rPrChange w:id="18" w:author="Jyun Asakura" w:date="2014-09-22T11:24:00Z">
            <w:rPr>
              <w:del w:id="19" w:author="Jyun Asakura" w:date="2014-09-22T11:25:00Z"/>
              <w:lang w:eastAsia="zh-HK"/>
            </w:rPr>
          </w:rPrChange>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w:t>
      </w:r>
      <w:commentRangeStart w:id="20"/>
      <w:r>
        <w:rPr>
          <w:rFonts w:hint="eastAsia"/>
          <w:lang w:eastAsia="zh-HK"/>
        </w:rPr>
        <w:t xml:space="preserve">the front of their e-mail </w:t>
      </w:r>
      <w:commentRangeEnd w:id="20"/>
      <w:r w:rsidR="00431DFC">
        <w:rPr>
          <w:rStyle w:val="ae"/>
        </w:rPr>
        <w:commentReference w:id="20"/>
      </w:r>
      <w:r>
        <w:rPr>
          <w:rFonts w:hint="eastAsia"/>
          <w:lang w:eastAsia="zh-HK"/>
        </w:rPr>
        <w:t xml:space="preserve">address. </w:t>
      </w:r>
    </w:p>
    <w:p w14:paraId="7836B33A" w14:textId="77777777" w:rsidR="00235D94" w:rsidRDefault="00235D94" w:rsidP="00EB3A57">
      <w:pPr>
        <w:jc w:val="both"/>
        <w:rPr>
          <w:lang w:eastAsia="zh-HK"/>
        </w:rPr>
      </w:pPr>
    </w:p>
    <w:p w14:paraId="4EBD8A0F" w14:textId="0EA22B85" w:rsidR="00027818" w:rsidRDefault="00235D94" w:rsidP="00EB3A57">
      <w:pPr>
        <w:jc w:val="both"/>
        <w:rPr>
          <w:ins w:id="21" w:author="Jyun Asakura" w:date="2014-09-22T11:47:00Z"/>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moveFromRangeStart w:id="22" w:author="Jyun Asakura" w:date="2014-09-22T11:43:00Z" w:name="move399149527"/>
      <w:moveFrom w:id="23" w:author="Jyun Asakura" w:date="2014-09-22T11:43:00Z">
        <w:r w:rsidR="00A8695E" w:rsidDel="00FA0973">
          <w:rPr>
            <w:rFonts w:hint="eastAsia"/>
            <w:lang w:eastAsia="zh-HK"/>
          </w:rPr>
          <w:t xml:space="preserve">In addition, providing a training course for the floor </w:t>
        </w:r>
        <w:r w:rsidR="00B65212" w:rsidDel="00FA0973">
          <w:rPr>
            <w:lang w:eastAsia="zh-HK"/>
          </w:rPr>
          <w:t>manager</w:t>
        </w:r>
        <w:r w:rsidR="00A8695E" w:rsidDel="00FA0973">
          <w:rPr>
            <w:rFonts w:hint="eastAsia"/>
            <w:lang w:eastAsia="zh-HK"/>
          </w:rPr>
          <w:t xml:space="preserve"> </w:t>
        </w:r>
        <w:r w:rsidR="00AA53F2" w:rsidDel="00FA0973">
          <w:rPr>
            <w:rFonts w:hint="eastAsia"/>
            <w:lang w:eastAsia="zh-HK"/>
          </w:rPr>
          <w:t>can increase the system efficiently.</w:t>
        </w:r>
      </w:moveFrom>
      <w:moveFromRangeEnd w:id="22"/>
      <w:ins w:id="24" w:author="Jyun Asakura" w:date="2014-09-22T11:37:00Z">
        <w:r w:rsidR="009D1A7A">
          <w:rPr>
            <w:lang w:eastAsia="zh-HK"/>
          </w:rPr>
          <w:t xml:space="preserve">Only </w:t>
        </w:r>
        <w:commentRangeStart w:id="25"/>
        <w:r w:rsidR="009D1A7A">
          <w:rPr>
            <w:lang w:eastAsia="zh-HK"/>
          </w:rPr>
          <w:t>manager</w:t>
        </w:r>
      </w:ins>
      <w:commentRangeEnd w:id="25"/>
      <w:ins w:id="26" w:author="Jyun Asakura" w:date="2014-09-22T11:38:00Z">
        <w:r w:rsidR="009D1A7A">
          <w:rPr>
            <w:rStyle w:val="ae"/>
          </w:rPr>
          <w:commentReference w:id="25"/>
        </w:r>
      </w:ins>
      <w:ins w:id="27" w:author="Jyun Asakura" w:date="2014-09-22T11:37:00Z">
        <w:r w:rsidR="009D1A7A">
          <w:rPr>
            <w:lang w:eastAsia="zh-HK"/>
          </w:rPr>
          <w:t xml:space="preserve"> of the </w:t>
        </w:r>
        <w:commentRangeStart w:id="28"/>
        <w:r w:rsidR="009D1A7A">
          <w:rPr>
            <w:lang w:eastAsia="zh-HK"/>
          </w:rPr>
          <w:t xml:space="preserve">LT Game </w:t>
        </w:r>
      </w:ins>
      <w:commentRangeEnd w:id="28"/>
      <w:ins w:id="29" w:author="Jyun Asakura" w:date="2014-09-22T11:55:00Z">
        <w:r w:rsidR="00CA7414">
          <w:rPr>
            <w:rStyle w:val="ae"/>
          </w:rPr>
          <w:commentReference w:id="28"/>
        </w:r>
      </w:ins>
      <w:ins w:id="30" w:author="Jyun Asakura" w:date="2014-09-22T11:38:00Z">
        <w:r w:rsidR="009D1A7A">
          <w:rPr>
            <w:lang w:eastAsia="zh-HK"/>
          </w:rPr>
          <w:t xml:space="preserve">can </w:t>
        </w:r>
      </w:ins>
      <w:ins w:id="31" w:author="Jyun Asakura" w:date="2014-09-22T11:40:00Z">
        <w:r w:rsidR="00391C18">
          <w:rPr>
            <w:lang w:eastAsia="zh-HK"/>
          </w:rPr>
          <w:t>check and</w:t>
        </w:r>
      </w:ins>
      <w:ins w:id="32" w:author="Jyun Asakura" w:date="2014-09-22T11:38:00Z">
        <w:r w:rsidR="009D1A7A">
          <w:rPr>
            <w:lang w:eastAsia="zh-HK"/>
          </w:rPr>
          <w:t xml:space="preserve"> update reports. </w:t>
        </w:r>
      </w:ins>
      <w:ins w:id="33" w:author="Jyun Asakura" w:date="2014-09-22T11:39:00Z">
        <w:r w:rsidR="009D1A7A">
          <w:rPr>
            <w:lang w:eastAsia="zh-HK"/>
          </w:rPr>
          <w:t xml:space="preserve">Besides the manager of LT Game, </w:t>
        </w:r>
      </w:ins>
      <w:ins w:id="34" w:author="Jyun Asakura" w:date="2014-09-22T11:40:00Z">
        <w:r w:rsidR="009D1A7A">
          <w:rPr>
            <w:lang w:eastAsia="zh-HK"/>
          </w:rPr>
          <w:t xml:space="preserve">once the report is sent, </w:t>
        </w:r>
      </w:ins>
      <w:ins w:id="35" w:author="Jyun Asakura" w:date="2014-09-22T11:39:00Z">
        <w:r w:rsidR="009D1A7A">
          <w:rPr>
            <w:lang w:eastAsia="zh-HK"/>
          </w:rPr>
          <w:t xml:space="preserve">no change is </w:t>
        </w:r>
      </w:ins>
      <w:ins w:id="36" w:author="Jyun Asakura" w:date="2014-09-22T11:41:00Z">
        <w:r w:rsidR="00391C18">
          <w:rPr>
            <w:lang w:eastAsia="zh-HK"/>
          </w:rPr>
          <w:t>accepted</w:t>
        </w:r>
      </w:ins>
      <w:ins w:id="37" w:author="Jyun Asakura" w:date="2014-09-22T11:39:00Z">
        <w:r w:rsidR="009D1A7A">
          <w:rPr>
            <w:lang w:eastAsia="zh-HK"/>
          </w:rPr>
          <w:t>.</w:t>
        </w:r>
      </w:ins>
      <w:ins w:id="38" w:author="Jyun Asakura" w:date="2014-09-22T11:42:00Z">
        <w:r w:rsidR="00FA0973">
          <w:rPr>
            <w:lang w:eastAsia="zh-HK"/>
          </w:rPr>
          <w:t xml:space="preserve"> </w:t>
        </w:r>
      </w:ins>
      <w:moveToRangeStart w:id="39" w:author="Jyun Asakura" w:date="2014-09-22T11:43:00Z" w:name="move399149527"/>
      <w:moveTo w:id="40" w:author="Jyun Asakura" w:date="2014-09-22T11:43:00Z">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moveTo>
      <w:moveToRangeEnd w:id="39"/>
      <w:ins w:id="41" w:author="Jyun Asakura" w:date="2014-09-22T11:43:00Z">
        <w:r w:rsidR="00FA0973">
          <w:rPr>
            <w:lang w:eastAsia="zh-HK"/>
          </w:rPr>
          <w:t xml:space="preserve"> The manager of the casino should be forced to use this system</w:t>
        </w:r>
      </w:ins>
      <w:ins w:id="42" w:author="Jyun Asakura" w:date="2014-09-22T11:44:00Z">
        <w:r w:rsidR="00392FA9">
          <w:rPr>
            <w:lang w:eastAsia="zh-HK"/>
          </w:rPr>
          <w:t xml:space="preserve"> with the order form their CEO</w:t>
        </w:r>
      </w:ins>
      <w:ins w:id="43" w:author="Jyun Asakura" w:date="2014-09-22T11:43:00Z">
        <w:r w:rsidR="00FA0973">
          <w:rPr>
            <w:lang w:eastAsia="zh-HK"/>
          </w:rPr>
          <w:t>. Any other form of reports should not accept any more.</w:t>
        </w:r>
      </w:ins>
    </w:p>
    <w:p w14:paraId="4C92D170" w14:textId="77777777" w:rsidR="00173113" w:rsidRDefault="00173113" w:rsidP="00EB3A57">
      <w:pPr>
        <w:jc w:val="both"/>
        <w:rPr>
          <w:ins w:id="44" w:author="Jyun Asakura" w:date="2014-09-22T11:47:00Z"/>
          <w:lang w:eastAsia="zh-HK"/>
        </w:rPr>
      </w:pPr>
    </w:p>
    <w:p w14:paraId="3779A183" w14:textId="4BFC49E6" w:rsidR="00173113" w:rsidRDefault="00173113" w:rsidP="00EB3A57">
      <w:pPr>
        <w:jc w:val="both"/>
        <w:rPr>
          <w:ins w:id="45" w:author="Jyun Asakura" w:date="2014-09-22T11:40:00Z"/>
          <w:lang w:eastAsia="zh-HK"/>
        </w:rPr>
      </w:pPr>
      <w:ins w:id="46" w:author="Jyun Asakura" w:date="2014-09-22T11:47:00Z">
        <w:r>
          <w:rPr>
            <w:lang w:eastAsia="zh-HK"/>
          </w:rPr>
          <w:t xml:space="preserve">The system server should have a </w:t>
        </w:r>
      </w:ins>
      <w:ins w:id="47" w:author="Jyun Asakura" w:date="2014-09-22T11:48:00Z">
        <w:r>
          <w:rPr>
            <w:lang w:eastAsia="zh-HK"/>
          </w:rPr>
          <w:t>maintenance</w:t>
        </w:r>
      </w:ins>
      <w:ins w:id="48" w:author="Jyun Asakura" w:date="2014-09-22T11:47:00Z">
        <w:r>
          <w:rPr>
            <w:lang w:eastAsia="zh-HK"/>
          </w:rPr>
          <w:t xml:space="preserve"> </w:t>
        </w:r>
      </w:ins>
      <w:ins w:id="49" w:author="Jyun Asakura" w:date="2014-09-22T11:48:00Z">
        <w:r>
          <w:rPr>
            <w:lang w:eastAsia="zh-HK"/>
          </w:rPr>
          <w:t xml:space="preserve">each </w:t>
        </w:r>
        <w:commentRangeStart w:id="50"/>
        <w:r>
          <w:rPr>
            <w:lang w:eastAsia="zh-HK"/>
          </w:rPr>
          <w:t>week</w:t>
        </w:r>
        <w:commentRangeEnd w:id="50"/>
        <w:r>
          <w:rPr>
            <w:rStyle w:val="ae"/>
          </w:rPr>
          <w:commentReference w:id="50"/>
        </w:r>
      </w:ins>
      <w:ins w:id="51" w:author="Jyun Asakura" w:date="2014-09-22T11:49:00Z">
        <w:r w:rsidR="00CA7414">
          <w:rPr>
            <w:lang w:eastAsia="zh-HK"/>
          </w:rPr>
          <w:t xml:space="preserve">. All the reports should be check in this maintenance. </w:t>
        </w:r>
      </w:ins>
      <w:ins w:id="52" w:author="Jyun Asakura" w:date="2014-09-22T11:50:00Z">
        <w:r w:rsidR="00CA7414">
          <w:rPr>
            <w:lang w:eastAsia="zh-HK"/>
          </w:rPr>
          <w:t>I</w:t>
        </w:r>
      </w:ins>
      <w:ins w:id="53" w:author="Jyun Asakura" w:date="2014-09-22T11:51:00Z">
        <w:r w:rsidR="00CA7414">
          <w:rPr>
            <w:lang w:eastAsia="zh-HK"/>
          </w:rPr>
          <w:t xml:space="preserve">f a report is not yet closed for a week, a warning should appear to alert the manager to change the status of the </w:t>
        </w:r>
      </w:ins>
      <w:ins w:id="54" w:author="Jyun Asakura" w:date="2014-09-22T11:52:00Z">
        <w:r w:rsidR="00CA7414">
          <w:rPr>
            <w:lang w:eastAsia="zh-HK"/>
          </w:rPr>
          <w:t>report</w:t>
        </w:r>
      </w:ins>
      <w:ins w:id="55" w:author="Jyun Asakura" w:date="2014-09-22T11:51:00Z">
        <w:r w:rsidR="00CA7414">
          <w:rPr>
            <w:lang w:eastAsia="zh-HK"/>
          </w:rPr>
          <w:t xml:space="preserve"> </w:t>
        </w:r>
      </w:ins>
      <w:ins w:id="56" w:author="Jyun Asakura" w:date="2014-09-22T11:52:00Z">
        <w:r w:rsidR="00CA7414">
          <w:rPr>
            <w:lang w:eastAsia="zh-HK"/>
          </w:rPr>
          <w:t xml:space="preserve">to emergency </w:t>
        </w:r>
      </w:ins>
      <w:ins w:id="57" w:author="Jyun Asakura" w:date="2014-09-22T11:53:00Z">
        <w:r w:rsidR="00CA7414">
          <w:rPr>
            <w:lang w:eastAsia="zh-HK"/>
          </w:rPr>
          <w:t xml:space="preserve">in the beginning of the maintenance time. Also, for this not yet closed </w:t>
        </w:r>
      </w:ins>
      <w:ins w:id="58" w:author="Jyun Asakura" w:date="2014-09-22T11:54:00Z">
        <w:r w:rsidR="00CA7414">
          <w:rPr>
            <w:lang w:eastAsia="zh-HK"/>
          </w:rPr>
          <w:t>reports</w:t>
        </w:r>
      </w:ins>
      <w:ins w:id="59" w:author="Jyun Asakura" w:date="2014-09-22T11:53:00Z">
        <w:r w:rsidR="00CA7414">
          <w:rPr>
            <w:lang w:eastAsia="zh-HK"/>
          </w:rPr>
          <w:t>,</w:t>
        </w:r>
      </w:ins>
      <w:ins w:id="60" w:author="Jyun Asakura" w:date="2014-09-22T11:54:00Z">
        <w:r w:rsidR="00CA7414">
          <w:rPr>
            <w:lang w:eastAsia="zh-HK"/>
          </w:rPr>
          <w:t xml:space="preserve"> an email should be send to both the manager of the LT Game</w:t>
        </w:r>
        <w:r w:rsidR="0075665F">
          <w:rPr>
            <w:lang w:eastAsia="zh-HK"/>
          </w:rPr>
          <w:t xml:space="preserve">. </w:t>
        </w:r>
      </w:ins>
      <w:ins w:id="61" w:author="Jyun Asakura" w:date="2014-09-22T11:58:00Z">
        <w:r w:rsidR="0075665F">
          <w:rPr>
            <w:lang w:eastAsia="zh-HK"/>
          </w:rPr>
          <w:t xml:space="preserve">This maintenance should be done with a copy of all the reports in the server offline. </w:t>
        </w:r>
      </w:ins>
      <w:ins w:id="62" w:author="Jyun Asakura" w:date="2014-09-22T11:59:00Z">
        <w:r w:rsidR="0075665F">
          <w:rPr>
            <w:lang w:eastAsia="zh-HK"/>
          </w:rPr>
          <w:t>Once all the reports are checked, update to the server process should be done within 2 minutes.</w:t>
        </w:r>
      </w:ins>
      <w:bookmarkStart w:id="63" w:name="_GoBack"/>
      <w:bookmarkEnd w:id="63"/>
    </w:p>
    <w:p w14:paraId="642D2D92" w14:textId="77777777" w:rsidR="009D1A7A" w:rsidRDefault="009D1A7A" w:rsidP="00EB3A57">
      <w:pPr>
        <w:jc w:val="both"/>
        <w:rPr>
          <w:ins w:id="64" w:author="Jyun Asakura" w:date="2014-09-22T11:27:00Z"/>
          <w:lang w:eastAsia="zh-HK"/>
        </w:rPr>
      </w:pPr>
    </w:p>
    <w:p w14:paraId="58664C12" w14:textId="349B8039" w:rsidR="00027818" w:rsidRPr="00027818" w:rsidRDefault="00027818" w:rsidP="00EB3A57">
      <w:pPr>
        <w:jc w:val="both"/>
        <w:rPr>
          <w:rFonts w:eastAsia="ＭＳ 明朝" w:hint="eastAsia"/>
          <w:lang w:eastAsia="ja-JP"/>
          <w:rPrChange w:id="65" w:author="Jyun Asakura" w:date="2014-09-22T11:27:00Z">
            <w:rPr>
              <w:lang w:eastAsia="zh-HK"/>
            </w:rPr>
          </w:rPrChange>
        </w:rPr>
      </w:pPr>
      <w:ins w:id="66" w:author="Jyun Asakura" w:date="2014-09-22T11:27:00Z">
        <w:r>
          <w:rPr>
            <w:rFonts w:eastAsia="ＭＳ 明朝"/>
            <w:lang w:eastAsia="ja-JP"/>
          </w:rPr>
          <w:t xml:space="preserve">Besides the above points, system server should not </w:t>
        </w:r>
      </w:ins>
      <w:ins w:id="67" w:author="Jyun Asakura" w:date="2014-09-22T11:30:00Z">
        <w:r>
          <w:rPr>
            <w:rFonts w:eastAsia="ＭＳ 明朝"/>
            <w:lang w:eastAsia="ja-JP"/>
          </w:rPr>
          <w:t>shut down</w:t>
        </w:r>
      </w:ins>
      <w:ins w:id="68" w:author="Jyun Asakura" w:date="2014-09-22T11:27:00Z">
        <w:r>
          <w:rPr>
            <w:rFonts w:eastAsia="ＭＳ 明朝"/>
            <w:lang w:eastAsia="ja-JP"/>
          </w:rPr>
          <w:t xml:space="preserve"> over 2 minutes</w:t>
        </w:r>
      </w:ins>
      <w:ins w:id="69" w:author="Jyun Asakura" w:date="2014-09-22T11:46:00Z">
        <w:r w:rsidR="00173113">
          <w:rPr>
            <w:rFonts w:eastAsia="ＭＳ 明朝"/>
            <w:lang w:eastAsia="ja-JP"/>
          </w:rPr>
          <w:t xml:space="preserve"> including </w:t>
        </w:r>
      </w:ins>
      <w:ins w:id="70" w:author="Jyun Asakura" w:date="2014-09-22T11:47:00Z">
        <w:r w:rsidR="00173113">
          <w:rPr>
            <w:rFonts w:eastAsia="ＭＳ 明朝"/>
            <w:lang w:eastAsia="ja-JP"/>
          </w:rPr>
          <w:t>maintenance</w:t>
        </w:r>
      </w:ins>
      <w:ins w:id="71" w:author="Jyun Asakura" w:date="2014-09-22T11:30:00Z">
        <w:r>
          <w:rPr>
            <w:rFonts w:eastAsia="ＭＳ 明朝"/>
            <w:lang w:eastAsia="ja-JP"/>
          </w:rPr>
          <w:t xml:space="preserve">. If unexpected shut down happen, all the reports </w:t>
        </w:r>
      </w:ins>
      <w:ins w:id="72" w:author="Jyun Asakura" w:date="2014-09-22T11:31:00Z">
        <w:r>
          <w:rPr>
            <w:rFonts w:eastAsia="ＭＳ 明朝"/>
            <w:lang w:eastAsia="ja-JP"/>
          </w:rPr>
          <w:t xml:space="preserve">should </w:t>
        </w:r>
      </w:ins>
      <w:ins w:id="73" w:author="Jyun Asakura" w:date="2014-09-22T11:32:00Z">
        <w:r>
          <w:rPr>
            <w:rFonts w:eastAsia="ＭＳ 明朝"/>
            <w:lang w:eastAsia="ja-JP"/>
          </w:rPr>
          <w:t>be kept in the</w:t>
        </w:r>
      </w:ins>
      <w:ins w:id="74" w:author="Jyun Asakura" w:date="2014-09-22T11:30:00Z">
        <w:r>
          <w:rPr>
            <w:rFonts w:eastAsia="ＭＳ 明朝"/>
            <w:lang w:eastAsia="ja-JP"/>
          </w:rPr>
          <w:t xml:space="preserve"> buffer of the client side. </w:t>
        </w:r>
      </w:ins>
      <w:ins w:id="75" w:author="Jyun Asakura" w:date="2014-09-22T11:31:00Z">
        <w:r>
          <w:rPr>
            <w:rFonts w:eastAsia="ＭＳ 明朝"/>
            <w:lang w:eastAsia="ja-JP"/>
          </w:rPr>
          <w:t xml:space="preserve">Once the system is recovery all the </w:t>
        </w:r>
      </w:ins>
      <w:ins w:id="76" w:author="Jyun Asakura" w:date="2014-09-22T11:32:00Z">
        <w:r>
          <w:rPr>
            <w:rFonts w:eastAsia="ＭＳ 明朝"/>
            <w:lang w:eastAsia="ja-JP"/>
          </w:rPr>
          <w:t xml:space="preserve">buffered report should be </w:t>
        </w:r>
      </w:ins>
      <w:ins w:id="77" w:author="Jyun Asakura" w:date="2014-09-22T11:33:00Z">
        <w:r>
          <w:rPr>
            <w:rFonts w:eastAsia="ＭＳ 明朝"/>
            <w:lang w:eastAsia="ja-JP"/>
          </w:rPr>
          <w:t>uploaded to</w:t>
        </w:r>
      </w:ins>
      <w:ins w:id="78" w:author="Jyun Asakura" w:date="2014-09-22T11:32:00Z">
        <w:r>
          <w:rPr>
            <w:rFonts w:eastAsia="ＭＳ 明朝"/>
            <w:lang w:eastAsia="ja-JP"/>
          </w:rPr>
          <w:t xml:space="preserve"> the server automatically. </w:t>
        </w:r>
      </w:ins>
      <w:ins w:id="79" w:author="Jyun Asakura" w:date="2014-09-22T11:33:00Z">
        <w:r w:rsidR="001019E1">
          <w:rPr>
            <w:rFonts w:eastAsia="ＭＳ 明朝"/>
            <w:lang w:eastAsia="ja-JP"/>
          </w:rPr>
          <w:t xml:space="preserve">Fail to send report due to the server shut down is not acceptable. </w:t>
        </w:r>
      </w:ins>
    </w:p>
    <w:p w14:paraId="7B3B93E7" w14:textId="77777777" w:rsidR="0054307D" w:rsidRPr="0054307D" w:rsidRDefault="0054307D" w:rsidP="00EB3A57">
      <w:pPr>
        <w:pStyle w:val="3"/>
        <w:jc w:val="both"/>
        <w:rPr>
          <w:lang w:eastAsia="zh-HK"/>
        </w:rPr>
      </w:pPr>
      <w:r>
        <w:rPr>
          <w:rFonts w:hint="eastAsia"/>
          <w:lang w:eastAsia="zh-HK"/>
        </w:rPr>
        <w:t>Domain requirements</w:t>
      </w:r>
    </w:p>
    <w:p w14:paraId="37A5F6A9" w14:textId="6007882E" w:rsidR="00192826" w:rsidRPr="00D30337" w:rsidRDefault="00D30337" w:rsidP="00EB3A57">
      <w:pPr>
        <w:jc w:val="both"/>
        <w:rPr>
          <w:lang w:eastAsia="zh-HK"/>
        </w:rPr>
      </w:pPr>
      <w:r>
        <w:rPr>
          <w:rFonts w:hint="eastAsia"/>
          <w:lang w:eastAsia="zh-HK"/>
        </w:rPr>
        <w:t xml:space="preserve">The CRM </w:t>
      </w:r>
      <w:r>
        <w:rPr>
          <w:lang w:eastAsia="zh-HK"/>
        </w:rPr>
        <w:t>system</w:t>
      </w:r>
      <w:ins w:id="80" w:author="Jyun Asakura" w:date="2014-09-22T11:36:00Z">
        <w:r w:rsidR="008F3A80">
          <w:rPr>
            <w:lang w:eastAsia="zh-HK"/>
          </w:rPr>
          <w:t xml:space="preserve"> (both server side and client side)</w:t>
        </w:r>
      </w:ins>
      <w:r>
        <w:rPr>
          <w:rFonts w:hint="eastAsia"/>
          <w:lang w:eastAsia="zh-HK"/>
        </w:rPr>
        <w:t xml:space="preserve"> shall run on windows os and mac os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74F4810A" w14:textId="77777777" w:rsidR="00454859" w:rsidRDefault="00454859" w:rsidP="005B51DE">
      <w:pPr>
        <w:pStyle w:val="1"/>
        <w:rPr>
          <w:lang w:eastAsia="zh-CN"/>
        </w:rPr>
      </w:pPr>
      <w:bookmarkStart w:id="81" w:name="_Toc398587082"/>
      <w:r>
        <w:t>System Implementation</w:t>
      </w:r>
      <w:bookmarkEnd w:id="81"/>
    </w:p>
    <w:p w14:paraId="6307600E" w14:textId="77777777" w:rsidR="002960D6" w:rsidRDefault="00CC51F3" w:rsidP="006B0D9B">
      <w:pPr>
        <w:pStyle w:val="2"/>
        <w:jc w:val="both"/>
        <w:rPr>
          <w:sz w:val="32"/>
          <w:szCs w:val="32"/>
        </w:rPr>
      </w:pPr>
      <w:bookmarkStart w:id="82" w:name="_Toc398587083"/>
      <w:r>
        <w:rPr>
          <w:sz w:val="32"/>
          <w:szCs w:val="32"/>
        </w:rPr>
        <w:t>Architecture</w:t>
      </w:r>
      <w:bookmarkEnd w:id="82"/>
    </w:p>
    <w:p w14:paraId="2CFCEA0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7DA9F7EF" w14:textId="77777777" w:rsidR="006C2CCB" w:rsidRDefault="00136AFB" w:rsidP="006B0D9B">
      <w:pPr>
        <w:jc w:val="both"/>
        <w:rPr>
          <w:rFonts w:eastAsiaTheme="minorEastAsia"/>
          <w:lang w:eastAsia="zh-CN"/>
        </w:rPr>
      </w:pPr>
      <w:r>
        <w:rPr>
          <w:noProof/>
          <w:lang w:eastAsia="zh-CN"/>
        </w:rPr>
        <w:drawing>
          <wp:inline distT="0" distB="0" distL="0" distR="0" wp14:anchorId="779D4CAB" wp14:editId="6893271E">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7C998847" w14:textId="77777777" w:rsidR="00136AFB" w:rsidRPr="00403252" w:rsidRDefault="00CC51F3" w:rsidP="00136AFB">
      <w:pPr>
        <w:pStyle w:val="2"/>
        <w:jc w:val="both"/>
        <w:rPr>
          <w:sz w:val="32"/>
          <w:szCs w:val="32"/>
        </w:rPr>
      </w:pPr>
      <w:bookmarkStart w:id="83" w:name="_Toc398587084"/>
      <w:r>
        <w:rPr>
          <w:sz w:val="32"/>
          <w:szCs w:val="32"/>
        </w:rPr>
        <w:t>Data Modelling</w:t>
      </w:r>
      <w:bookmarkEnd w:id="83"/>
    </w:p>
    <w:p w14:paraId="290E00C2"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809"/>
        <w:gridCol w:w="2812"/>
        <w:gridCol w:w="1441"/>
        <w:gridCol w:w="3181"/>
      </w:tblGrid>
      <w:tr w:rsidR="00136AFB" w:rsidRPr="00EB5630" w14:paraId="3133F7A2" w14:textId="77777777" w:rsidTr="00FC4F09">
        <w:tc>
          <w:tcPr>
            <w:tcW w:w="1809" w:type="dxa"/>
          </w:tcPr>
          <w:p w14:paraId="193FDAC9"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41B90F5C"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738F1B0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540DD1BC"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2DC36ECB" w14:textId="77777777" w:rsidTr="00FC4F09">
        <w:tc>
          <w:tcPr>
            <w:tcW w:w="1809" w:type="dxa"/>
          </w:tcPr>
          <w:p w14:paraId="31AFCFA1"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40BD1BCB"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31E01F73"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7E235D69"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79CEC84C" w14:textId="77777777" w:rsidTr="00084A48">
        <w:trPr>
          <w:trHeight w:val="1550"/>
        </w:trPr>
        <w:tc>
          <w:tcPr>
            <w:tcW w:w="1809" w:type="dxa"/>
          </w:tcPr>
          <w:p w14:paraId="3D7E4015"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2F6D336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0B59E517"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12B661B3"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0CE6F543"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7050926C" wp14:editId="5E0E21FC">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224483ED" w14:textId="77777777" w:rsidTr="00084A48">
        <w:tc>
          <w:tcPr>
            <w:tcW w:w="1394" w:type="dxa"/>
            <w:tcBorders>
              <w:bottom w:val="single" w:sz="4" w:space="0" w:color="auto"/>
            </w:tcBorders>
          </w:tcPr>
          <w:p w14:paraId="135BC350"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4260A1D7"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102D7D6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3C3109D9"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4053A877"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6472C6E1"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4C7A7E16" w14:textId="77777777" w:rsidTr="0054307D">
        <w:tc>
          <w:tcPr>
            <w:tcW w:w="1394" w:type="dxa"/>
            <w:vMerge w:val="restart"/>
          </w:tcPr>
          <w:p w14:paraId="3985DAF0"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5F2CF9BC"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B758540"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4685CDED" w14:textId="77777777" w:rsidR="00084A48" w:rsidRPr="00EB5630" w:rsidRDefault="00084A48" w:rsidP="00084A48">
            <w:pPr>
              <w:pStyle w:val="a6"/>
              <w:rPr>
                <w:lang w:eastAsia="zh-TW"/>
              </w:rPr>
            </w:pPr>
            <w:bookmarkStart w:id="84" w:name="OLE_LINK9"/>
            <w:bookmarkStart w:id="85" w:name="OLE_LINK10"/>
            <w:r w:rsidRPr="00EB5630">
              <w:rPr>
                <w:rFonts w:hint="eastAsia"/>
                <w:lang w:eastAsia="zh-TW"/>
              </w:rPr>
              <w:t>30 variable characters</w:t>
            </w:r>
            <w:bookmarkEnd w:id="84"/>
            <w:bookmarkEnd w:id="85"/>
          </w:p>
        </w:tc>
        <w:tc>
          <w:tcPr>
            <w:tcW w:w="850" w:type="dxa"/>
            <w:tcBorders>
              <w:bottom w:val="single" w:sz="4" w:space="0" w:color="auto"/>
            </w:tcBorders>
          </w:tcPr>
          <w:p w14:paraId="1639E999"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46C346A8"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21178A30" w14:textId="77777777" w:rsidTr="0054307D">
        <w:tc>
          <w:tcPr>
            <w:tcW w:w="1394" w:type="dxa"/>
            <w:vMerge/>
          </w:tcPr>
          <w:p w14:paraId="1243F0C8"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78D384"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5D5744E5"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77FAEC2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704210F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3190F519"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883C7FE" w14:textId="77777777" w:rsidTr="0054307D">
        <w:tc>
          <w:tcPr>
            <w:tcW w:w="1394" w:type="dxa"/>
            <w:vMerge/>
          </w:tcPr>
          <w:p w14:paraId="1F1D1F91"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3B50C622"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4CDD2A1"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071640E2"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7BC3E222"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24C72FDC"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455C7BAC" w14:textId="77777777" w:rsidTr="0054307D">
        <w:tc>
          <w:tcPr>
            <w:tcW w:w="1394" w:type="dxa"/>
            <w:vMerge/>
            <w:tcBorders>
              <w:bottom w:val="single" w:sz="4" w:space="0" w:color="auto"/>
            </w:tcBorders>
          </w:tcPr>
          <w:p w14:paraId="429C102C"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254AF6"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49B9BD8C"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75A97933"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019B9576"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48C1942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1EF302" w14:textId="77777777" w:rsidTr="0054307D">
        <w:tc>
          <w:tcPr>
            <w:tcW w:w="1394" w:type="dxa"/>
            <w:vMerge w:val="restart"/>
            <w:tcBorders>
              <w:top w:val="single" w:sz="4" w:space="0" w:color="auto"/>
            </w:tcBorders>
          </w:tcPr>
          <w:p w14:paraId="080157F2"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369785F4"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6DFAAD77"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44DDA78A"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067135F9"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403046F5"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00730347" w14:textId="77777777" w:rsidTr="00084A48">
        <w:tc>
          <w:tcPr>
            <w:tcW w:w="1394" w:type="dxa"/>
            <w:vMerge/>
          </w:tcPr>
          <w:p w14:paraId="195D4A94"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2B02C1BF"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23CF75C9"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68E658BD"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67E737C1"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2C52D2F0"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64265405" w14:textId="77777777" w:rsidTr="00084A48">
        <w:tc>
          <w:tcPr>
            <w:tcW w:w="1394" w:type="dxa"/>
            <w:vMerge/>
            <w:tcBorders>
              <w:right w:val="single" w:sz="4" w:space="0" w:color="auto"/>
            </w:tcBorders>
          </w:tcPr>
          <w:p w14:paraId="57517636"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B30D107" w14:textId="77777777" w:rsidR="00084A48" w:rsidRPr="00EB5630" w:rsidRDefault="00084A48" w:rsidP="00084A48">
            <w:pPr>
              <w:pStyle w:val="a6"/>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4ACFF5EC"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271A4CA8" w14:textId="77777777" w:rsidR="00084A48" w:rsidRPr="00EB5630" w:rsidRDefault="00084A48" w:rsidP="00084A48">
            <w:pPr>
              <w:pStyle w:val="a6"/>
              <w:rPr>
                <w:lang w:eastAsia="zh-TW"/>
              </w:rPr>
            </w:pPr>
            <w:r w:rsidRPr="00EB5630">
              <w:rPr>
                <w:rFonts w:hint="eastAsia"/>
                <w:lang w:eastAsia="zh-TW"/>
              </w:rPr>
              <w:t>Date</w:t>
            </w:r>
          </w:p>
          <w:p w14:paraId="36FB8E6A"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6B9359FD" w14:textId="77777777" w:rsidR="00084A48" w:rsidRPr="00EB5630" w:rsidRDefault="00084A48" w:rsidP="00084A48">
            <w:pPr>
              <w:pStyle w:val="a6"/>
              <w:rPr>
                <w:lang w:eastAsia="zh-TW"/>
              </w:rPr>
            </w:pPr>
            <w:r w:rsidRPr="00EB5630">
              <w:rPr>
                <w:rFonts w:hint="eastAsia"/>
                <w:lang w:eastAsia="zh-TW"/>
              </w:rPr>
              <w:t xml:space="preserve">No </w:t>
            </w:r>
          </w:p>
          <w:p w14:paraId="0EF024D1"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2DC11A9A"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758AE2D6" w14:textId="77777777" w:rsidTr="00084A48">
        <w:trPr>
          <w:trHeight w:val="568"/>
        </w:trPr>
        <w:tc>
          <w:tcPr>
            <w:tcW w:w="1394" w:type="dxa"/>
            <w:vMerge/>
            <w:tcBorders>
              <w:bottom w:val="single" w:sz="4" w:space="0" w:color="auto"/>
              <w:right w:val="single" w:sz="4" w:space="0" w:color="auto"/>
            </w:tcBorders>
          </w:tcPr>
          <w:p w14:paraId="2D7227FF"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0F7535DC"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1E9FF2B2"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792E4BDC"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02135C8"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1518DAB4" w14:textId="77777777" w:rsidR="00084A48" w:rsidRPr="00EB5630" w:rsidRDefault="00084A48" w:rsidP="00084A48">
            <w:pPr>
              <w:pStyle w:val="a6"/>
              <w:rPr>
                <w:lang w:eastAsia="zh-TW"/>
              </w:rPr>
            </w:pPr>
            <w:r w:rsidRPr="00EB5630">
              <w:rPr>
                <w:rFonts w:hint="eastAsia"/>
                <w:lang w:eastAsia="zh-TW"/>
              </w:rPr>
              <w:t>No</w:t>
            </w:r>
          </w:p>
        </w:tc>
      </w:tr>
    </w:tbl>
    <w:p w14:paraId="6C2D23D5" w14:textId="77777777" w:rsidR="00403252" w:rsidRPr="00403252" w:rsidRDefault="00403252" w:rsidP="006B0D9B">
      <w:pPr>
        <w:jc w:val="both"/>
        <w:rPr>
          <w:rFonts w:eastAsiaTheme="minorEastAsia"/>
          <w:lang w:eastAsia="zh-CN"/>
        </w:rPr>
      </w:pPr>
    </w:p>
    <w:p w14:paraId="1AC48A9B" w14:textId="77777777" w:rsidR="00E750C4" w:rsidRDefault="00E750C4">
      <w:pPr>
        <w:spacing w:before="0" w:after="200" w:line="276" w:lineRule="auto"/>
        <w:rPr>
          <w:smallCaps/>
          <w:spacing w:val="5"/>
          <w:sz w:val="32"/>
          <w:szCs w:val="32"/>
        </w:rPr>
      </w:pPr>
      <w:r>
        <w:rPr>
          <w:sz w:val="32"/>
          <w:szCs w:val="32"/>
        </w:rPr>
        <w:br w:type="page"/>
      </w:r>
    </w:p>
    <w:p w14:paraId="01062944" w14:textId="77777777" w:rsidR="002960D6" w:rsidRDefault="00CC51F3" w:rsidP="006B0D9B">
      <w:pPr>
        <w:pStyle w:val="2"/>
        <w:jc w:val="both"/>
        <w:rPr>
          <w:sz w:val="32"/>
          <w:szCs w:val="32"/>
        </w:rPr>
      </w:pPr>
      <w:bookmarkStart w:id="86" w:name="_Toc398587085"/>
      <w:r>
        <w:rPr>
          <w:sz w:val="32"/>
          <w:szCs w:val="32"/>
        </w:rPr>
        <w:t>Enhancement to existing system</w:t>
      </w:r>
      <w:bookmarkEnd w:id="86"/>
    </w:p>
    <w:p w14:paraId="6469B7B8" w14:textId="77777777"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46B9F984" w14:textId="77777777" w:rsidR="002960D6" w:rsidRDefault="00CC51F3" w:rsidP="006B0D9B">
      <w:pPr>
        <w:pStyle w:val="2"/>
        <w:jc w:val="both"/>
        <w:rPr>
          <w:sz w:val="32"/>
          <w:szCs w:val="32"/>
        </w:rPr>
      </w:pPr>
      <w:bookmarkStart w:id="87" w:name="_Toc398587086"/>
      <w:r>
        <w:rPr>
          <w:sz w:val="32"/>
          <w:szCs w:val="32"/>
        </w:rPr>
        <w:t>Key problems and their solutions</w:t>
      </w:r>
      <w:bookmarkEnd w:id="87"/>
    </w:p>
    <w:p w14:paraId="67A622EE"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B96E677" w14:textId="77777777" w:rsidR="006C2CCB" w:rsidRDefault="006C2CCB" w:rsidP="006C2CCB">
      <w:pPr>
        <w:pStyle w:val="1"/>
      </w:pPr>
      <w:bookmarkStart w:id="88" w:name="_Toc398587087"/>
      <w:r>
        <w:t>Results and discussion</w:t>
      </w:r>
      <w:bookmarkEnd w:id="88"/>
    </w:p>
    <w:p w14:paraId="1714538D" w14:textId="77777777" w:rsidR="006C2CCB" w:rsidRDefault="006C2CCB" w:rsidP="006C2CCB">
      <w:pPr>
        <w:pStyle w:val="2"/>
        <w:jc w:val="both"/>
        <w:rPr>
          <w:sz w:val="32"/>
          <w:szCs w:val="32"/>
        </w:rPr>
      </w:pPr>
      <w:bookmarkStart w:id="89" w:name="_Toc398587088"/>
      <w:r>
        <w:rPr>
          <w:sz w:val="32"/>
          <w:szCs w:val="32"/>
        </w:rPr>
        <w:t>Project Outcome</w:t>
      </w:r>
      <w:bookmarkEnd w:id="89"/>
    </w:p>
    <w:p w14:paraId="01D6067E" w14:textId="77777777" w:rsidR="006C2CCB" w:rsidRDefault="006C2CCB" w:rsidP="006C2CCB">
      <w:pPr>
        <w:jc w:val="both"/>
      </w:pPr>
      <w:r w:rsidRPr="00F733E5">
        <w:t>For gathering information</w:t>
      </w:r>
    </w:p>
    <w:p w14:paraId="0AC3C114" w14:textId="77777777" w:rsidR="006C2CCB" w:rsidRDefault="006C2CCB" w:rsidP="006C2CCB">
      <w:pPr>
        <w:pStyle w:val="2"/>
        <w:jc w:val="both"/>
        <w:rPr>
          <w:sz w:val="32"/>
          <w:szCs w:val="32"/>
        </w:rPr>
      </w:pPr>
      <w:bookmarkStart w:id="90" w:name="_Toc398587089"/>
      <w:r>
        <w:rPr>
          <w:sz w:val="32"/>
          <w:szCs w:val="32"/>
        </w:rPr>
        <w:t>System evaluation</w:t>
      </w:r>
      <w:bookmarkEnd w:id="90"/>
    </w:p>
    <w:p w14:paraId="12D2E3AD" w14:textId="77777777" w:rsidR="006C2CCB" w:rsidRDefault="006C2CCB" w:rsidP="006C2CCB">
      <w:pPr>
        <w:jc w:val="both"/>
      </w:pPr>
      <w:r w:rsidRPr="00F733E5">
        <w:t>For gathering information</w:t>
      </w:r>
    </w:p>
    <w:p w14:paraId="3F75324A" w14:textId="77777777" w:rsidR="006C2CCB" w:rsidRDefault="006C2CCB" w:rsidP="006C2CCB">
      <w:pPr>
        <w:jc w:val="both"/>
      </w:pPr>
    </w:p>
    <w:p w14:paraId="0E17124C" w14:textId="77777777" w:rsidR="00682425" w:rsidRPr="00682425" w:rsidRDefault="00682425" w:rsidP="00682425"/>
    <w:p w14:paraId="26259B78" w14:textId="77777777" w:rsidR="00FB1732" w:rsidRDefault="00FB1732" w:rsidP="00550D60">
      <w:pPr>
        <w:pStyle w:val="1"/>
        <w:numPr>
          <w:ilvl w:val="0"/>
          <w:numId w:val="0"/>
        </w:numPr>
      </w:pPr>
      <w:bookmarkStart w:id="91" w:name="_Toc398587090"/>
      <w:r>
        <w:t>Appendix</w:t>
      </w:r>
      <w:bookmarkEnd w:id="91"/>
    </w:p>
    <w:p w14:paraId="0BCA045E" w14:textId="77777777" w:rsidR="00FB1732" w:rsidRDefault="00FF24DD" w:rsidP="00550D60">
      <w:pPr>
        <w:pStyle w:val="2"/>
        <w:numPr>
          <w:ilvl w:val="0"/>
          <w:numId w:val="0"/>
        </w:numPr>
      </w:pPr>
      <w:bookmarkStart w:id="92" w:name="_Toc398587091"/>
      <w:r>
        <w:t>Project plan</w:t>
      </w:r>
      <w:bookmarkEnd w:id="92"/>
    </w:p>
    <w:p w14:paraId="60163F59" w14:textId="77777777" w:rsidR="004413F7" w:rsidRDefault="00A825ED">
      <w:pPr>
        <w:spacing w:before="0" w:after="200" w:line="276" w:lineRule="auto"/>
      </w:pPr>
      <w:r w:rsidRPr="00A825ED">
        <w:rPr>
          <w:highlight w:val="yellow"/>
        </w:rPr>
        <w:t>Gantt Chart</w:t>
      </w:r>
    </w:p>
    <w:p w14:paraId="508911D2" w14:textId="77777777" w:rsidR="004413F7" w:rsidRPr="008C04C8" w:rsidRDefault="004413F7">
      <w:pPr>
        <w:spacing w:before="0" w:after="200" w:line="276" w:lineRule="auto"/>
        <w:rPr>
          <w:rFonts w:eastAsiaTheme="minorEastAsia"/>
          <w:lang w:eastAsia="zh-CN"/>
        </w:rPr>
      </w:pPr>
    </w:p>
    <w:p w14:paraId="357D92FC" w14:textId="77777777" w:rsidR="004413F7" w:rsidRDefault="004413F7">
      <w:pPr>
        <w:spacing w:before="0" w:after="200" w:line="276" w:lineRule="auto"/>
      </w:pPr>
      <w:r>
        <w:br w:type="page"/>
      </w:r>
    </w:p>
    <w:p w14:paraId="2D7CA464" w14:textId="77777777" w:rsidR="004413F7" w:rsidRDefault="004413F7" w:rsidP="004413F7">
      <w:pPr>
        <w:pStyle w:val="1"/>
        <w:numPr>
          <w:ilvl w:val="0"/>
          <w:numId w:val="0"/>
        </w:numPr>
      </w:pPr>
      <w:bookmarkStart w:id="93" w:name="_Toc398587092"/>
      <w:r>
        <w:t>Refernces</w:t>
      </w:r>
      <w:bookmarkEnd w:id="93"/>
    </w:p>
    <w:p w14:paraId="21BB57D0" w14:textId="77777777" w:rsidR="004413F7" w:rsidRDefault="004413F7" w:rsidP="004413F7">
      <w:pPr>
        <w:rPr>
          <w:rStyle w:val="a4"/>
          <w:rFonts w:eastAsia="SimSun"/>
          <w:color w:val="auto"/>
          <w:u w:val="none"/>
        </w:rPr>
      </w:pPr>
      <w:r>
        <w:t xml:space="preserve">[1] LTGame web page. </w:t>
      </w:r>
      <w:hyperlink r:id="rId13" w:history="1">
        <w:r w:rsidRPr="00907DA3">
          <w:rPr>
            <w:rStyle w:val="a4"/>
            <w:rFonts w:eastAsia="SimSun"/>
          </w:rPr>
          <w:t>http://www.ltgame.com/about.aspx</w:t>
        </w:r>
      </w:hyperlink>
      <w:r>
        <w:rPr>
          <w:rStyle w:val="a4"/>
          <w:rFonts w:eastAsia="SimSun"/>
        </w:rPr>
        <w:t>.</w:t>
      </w:r>
      <w:r w:rsidRPr="0071184F">
        <w:rPr>
          <w:rStyle w:val="a4"/>
          <w:rFonts w:eastAsia="SimSun"/>
          <w:color w:val="auto"/>
          <w:u w:val="none"/>
        </w:rPr>
        <w:t>[Sep. 10, 2014]</w:t>
      </w:r>
    </w:p>
    <w:p w14:paraId="2B2484FB"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r w:rsidRPr="004413F7">
        <w:rPr>
          <w:rStyle w:val="a4"/>
          <w:rFonts w:eastAsia="SimSun"/>
          <w:u w:val="none"/>
        </w:rPr>
        <w:t>.</w:t>
      </w:r>
      <w:r w:rsidRPr="0071184F">
        <w:rPr>
          <w:rStyle w:val="a4"/>
          <w:rFonts w:eastAsia="SimSun"/>
          <w:color w:val="auto"/>
          <w:u w:val="none"/>
        </w:rPr>
        <w:t>[Sep. 10, 2014]</w:t>
      </w:r>
    </w:p>
    <w:p w14:paraId="330E506D" w14:textId="77777777" w:rsidR="004413F7" w:rsidRDefault="004413F7" w:rsidP="004413F7">
      <w:pPr>
        <w:rPr>
          <w:rStyle w:val="a4"/>
          <w:rFonts w:eastAsia="SimSun"/>
          <w:color w:val="auto"/>
          <w:u w:val="none"/>
        </w:rPr>
      </w:pPr>
      <w:r>
        <w:t xml:space="preserve">[3] Talkincloud.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473024C3" w14:textId="77777777" w:rsidR="00FF24DD" w:rsidRDefault="00FF24DD">
      <w:pPr>
        <w:spacing w:before="0" w:after="200" w:line="276" w:lineRule="auto"/>
        <w:rPr>
          <w:smallCaps/>
          <w:spacing w:val="5"/>
          <w:sz w:val="28"/>
          <w:szCs w:val="28"/>
        </w:rPr>
      </w:pPr>
      <w:r>
        <w:br w:type="page"/>
      </w:r>
    </w:p>
    <w:p w14:paraId="1CFF2B67" w14:textId="77777777" w:rsidR="00FF24DD" w:rsidRDefault="00FF24DD" w:rsidP="00550D60">
      <w:pPr>
        <w:pStyle w:val="2"/>
        <w:numPr>
          <w:ilvl w:val="0"/>
          <w:numId w:val="0"/>
        </w:numPr>
      </w:pPr>
      <w:bookmarkStart w:id="94" w:name="_Toc398587093"/>
      <w:r>
        <w:t>Peer Assessment Form</w:t>
      </w:r>
      <w:bookmarkEnd w:id="9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5F690332" w14:textId="77777777" w:rsidTr="00D35698">
        <w:trPr>
          <w:trHeight w:val="1178"/>
        </w:trPr>
        <w:tc>
          <w:tcPr>
            <w:tcW w:w="9108" w:type="dxa"/>
            <w:gridSpan w:val="7"/>
            <w:vAlign w:val="center"/>
          </w:tcPr>
          <w:p w14:paraId="0430CABD"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5F3A97FD" wp14:editId="65E59DC6">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EDE709A"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1692A9C7" w14:textId="77777777" w:rsidR="00FF24DD" w:rsidRPr="00FF24DD" w:rsidRDefault="00FF24DD" w:rsidP="00FF24DD">
            <w:pPr>
              <w:pStyle w:val="a6"/>
              <w:jc w:val="center"/>
              <w:rPr>
                <w:sz w:val="28"/>
              </w:rPr>
            </w:pPr>
            <w:r w:rsidRPr="00FF24DD">
              <w:rPr>
                <w:sz w:val="28"/>
              </w:rPr>
              <w:t>Peer Assessment Form</w:t>
            </w:r>
          </w:p>
          <w:p w14:paraId="1387E501" w14:textId="77777777" w:rsidR="00FF24DD" w:rsidRDefault="00FF24DD" w:rsidP="00FF24DD">
            <w:pPr>
              <w:pStyle w:val="a6"/>
              <w:jc w:val="center"/>
              <w:rPr>
                <w:noProof/>
                <w:sz w:val="28"/>
                <w:szCs w:val="28"/>
                <w:lang w:eastAsia="zh-CN"/>
              </w:rPr>
            </w:pPr>
          </w:p>
        </w:tc>
      </w:tr>
      <w:tr w:rsidR="00FF24DD" w:rsidRPr="00C040BD" w14:paraId="767F751D" w14:textId="77777777" w:rsidTr="00D35698">
        <w:trPr>
          <w:trHeight w:val="656"/>
        </w:trPr>
        <w:tc>
          <w:tcPr>
            <w:tcW w:w="1818" w:type="dxa"/>
            <w:vAlign w:val="center"/>
          </w:tcPr>
          <w:p w14:paraId="5AAC78F8"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25A999D6" w14:textId="77777777" w:rsidR="00FF24DD" w:rsidRPr="00C040BD" w:rsidRDefault="00FF24DD" w:rsidP="00D35698">
            <w:pPr>
              <w:snapToGrid w:val="0"/>
              <w:rPr>
                <w:lang w:val="en-GB"/>
              </w:rPr>
            </w:pPr>
          </w:p>
        </w:tc>
      </w:tr>
      <w:tr w:rsidR="00FF24DD" w:rsidRPr="00C040BD" w14:paraId="77BC2206" w14:textId="77777777" w:rsidTr="00D35698">
        <w:trPr>
          <w:trHeight w:val="800"/>
        </w:trPr>
        <w:tc>
          <w:tcPr>
            <w:tcW w:w="1818" w:type="dxa"/>
            <w:tcBorders>
              <w:bottom w:val="single" w:sz="4" w:space="0" w:color="auto"/>
            </w:tcBorders>
            <w:vAlign w:val="center"/>
          </w:tcPr>
          <w:p w14:paraId="12BCD997"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C47BE77" w14:textId="77777777" w:rsidTr="00D35698">
              <w:tc>
                <w:tcPr>
                  <w:tcW w:w="697" w:type="dxa"/>
                </w:tcPr>
                <w:p w14:paraId="71F439AA" w14:textId="77777777" w:rsidR="00FF24DD" w:rsidRPr="00A353C9" w:rsidRDefault="00FF24DD" w:rsidP="00FF24DD">
                  <w:pPr>
                    <w:pStyle w:val="a6"/>
                    <w:rPr>
                      <w:lang w:val="en-GB"/>
                    </w:rPr>
                  </w:pPr>
                </w:p>
              </w:tc>
              <w:tc>
                <w:tcPr>
                  <w:tcW w:w="2075" w:type="dxa"/>
                </w:tcPr>
                <w:p w14:paraId="4155175C" w14:textId="77777777" w:rsidR="00FF24DD" w:rsidRPr="00A353C9" w:rsidRDefault="00FF24DD" w:rsidP="00FF24DD">
                  <w:pPr>
                    <w:pStyle w:val="a6"/>
                    <w:rPr>
                      <w:lang w:val="en-GB"/>
                    </w:rPr>
                  </w:pPr>
                  <w:r w:rsidRPr="00A353C9">
                    <w:rPr>
                      <w:lang w:val="en-GB"/>
                    </w:rPr>
                    <w:t>Student ID</w:t>
                  </w:r>
                </w:p>
              </w:tc>
              <w:tc>
                <w:tcPr>
                  <w:tcW w:w="3694" w:type="dxa"/>
                </w:tcPr>
                <w:p w14:paraId="786DEDC6" w14:textId="77777777" w:rsidR="00FF24DD" w:rsidRPr="00A353C9" w:rsidRDefault="00FF24DD" w:rsidP="00FF24DD">
                  <w:pPr>
                    <w:pStyle w:val="a6"/>
                    <w:rPr>
                      <w:lang w:val="en-GB"/>
                    </w:rPr>
                  </w:pPr>
                  <w:r w:rsidRPr="00A353C9">
                    <w:rPr>
                      <w:lang w:val="en-GB"/>
                    </w:rPr>
                    <w:t>Student name</w:t>
                  </w:r>
                </w:p>
              </w:tc>
            </w:tr>
            <w:tr w:rsidR="00FF24DD" w:rsidRPr="00A353C9" w14:paraId="452AAE18" w14:textId="77777777" w:rsidTr="00D35698">
              <w:tc>
                <w:tcPr>
                  <w:tcW w:w="697" w:type="dxa"/>
                </w:tcPr>
                <w:p w14:paraId="5762A6AF" w14:textId="77777777" w:rsidR="00FF24DD" w:rsidRPr="00A353C9" w:rsidRDefault="00FF24DD" w:rsidP="00FF24DD">
                  <w:pPr>
                    <w:pStyle w:val="a6"/>
                    <w:rPr>
                      <w:i/>
                      <w:lang w:val="en-GB"/>
                    </w:rPr>
                  </w:pPr>
                  <w:r w:rsidRPr="00A353C9">
                    <w:rPr>
                      <w:i/>
                      <w:lang w:val="en-GB"/>
                    </w:rPr>
                    <w:t>1.</w:t>
                  </w:r>
                </w:p>
              </w:tc>
              <w:tc>
                <w:tcPr>
                  <w:tcW w:w="2075" w:type="dxa"/>
                </w:tcPr>
                <w:p w14:paraId="7EA15E0A" w14:textId="77777777" w:rsidR="00FF24DD" w:rsidRPr="00A353C9" w:rsidRDefault="00FF24DD" w:rsidP="00FF24DD">
                  <w:pPr>
                    <w:pStyle w:val="a6"/>
                    <w:rPr>
                      <w:i/>
                      <w:lang w:val="en-GB"/>
                    </w:rPr>
                  </w:pPr>
                </w:p>
              </w:tc>
              <w:tc>
                <w:tcPr>
                  <w:tcW w:w="3694" w:type="dxa"/>
                </w:tcPr>
                <w:p w14:paraId="0FA19701" w14:textId="77777777" w:rsidR="00FF24DD" w:rsidRPr="00A353C9" w:rsidRDefault="00FF24DD" w:rsidP="00FF24DD">
                  <w:pPr>
                    <w:pStyle w:val="a6"/>
                    <w:rPr>
                      <w:lang w:val="en-GB"/>
                    </w:rPr>
                  </w:pPr>
                </w:p>
              </w:tc>
            </w:tr>
            <w:tr w:rsidR="00FF24DD" w:rsidRPr="00A353C9" w14:paraId="20C8BC05" w14:textId="77777777" w:rsidTr="00D35698">
              <w:tc>
                <w:tcPr>
                  <w:tcW w:w="697" w:type="dxa"/>
                </w:tcPr>
                <w:p w14:paraId="1165B96B" w14:textId="77777777" w:rsidR="00FF24DD" w:rsidRPr="00A353C9" w:rsidRDefault="00FF24DD" w:rsidP="00FF24DD">
                  <w:pPr>
                    <w:pStyle w:val="a6"/>
                    <w:rPr>
                      <w:i/>
                      <w:lang w:val="en-GB"/>
                    </w:rPr>
                  </w:pPr>
                  <w:r w:rsidRPr="00A353C9">
                    <w:rPr>
                      <w:i/>
                      <w:lang w:val="en-GB"/>
                    </w:rPr>
                    <w:t>2.</w:t>
                  </w:r>
                </w:p>
              </w:tc>
              <w:tc>
                <w:tcPr>
                  <w:tcW w:w="2075" w:type="dxa"/>
                </w:tcPr>
                <w:p w14:paraId="06870A87" w14:textId="77777777" w:rsidR="00FF24DD" w:rsidRPr="00A353C9" w:rsidRDefault="00FF24DD" w:rsidP="00FF24DD">
                  <w:pPr>
                    <w:pStyle w:val="a6"/>
                    <w:rPr>
                      <w:i/>
                      <w:lang w:val="en-GB"/>
                    </w:rPr>
                  </w:pPr>
                </w:p>
              </w:tc>
              <w:tc>
                <w:tcPr>
                  <w:tcW w:w="3694" w:type="dxa"/>
                </w:tcPr>
                <w:p w14:paraId="05AB898E" w14:textId="77777777" w:rsidR="00FF24DD" w:rsidRPr="00A353C9" w:rsidRDefault="00FF24DD" w:rsidP="00FF24DD">
                  <w:pPr>
                    <w:pStyle w:val="a6"/>
                    <w:rPr>
                      <w:lang w:val="en-GB"/>
                    </w:rPr>
                  </w:pPr>
                </w:p>
              </w:tc>
            </w:tr>
            <w:tr w:rsidR="00FF24DD" w:rsidRPr="00A353C9" w14:paraId="4D921DD6" w14:textId="77777777" w:rsidTr="00D35698">
              <w:tc>
                <w:tcPr>
                  <w:tcW w:w="697" w:type="dxa"/>
                </w:tcPr>
                <w:p w14:paraId="4FE1BE78" w14:textId="77777777" w:rsidR="00FF24DD" w:rsidRPr="00A353C9" w:rsidRDefault="00FF24DD" w:rsidP="00FF24DD">
                  <w:pPr>
                    <w:pStyle w:val="a6"/>
                    <w:rPr>
                      <w:i/>
                      <w:lang w:val="en-GB"/>
                    </w:rPr>
                  </w:pPr>
                  <w:r w:rsidRPr="00A353C9">
                    <w:rPr>
                      <w:i/>
                      <w:lang w:val="en-GB"/>
                    </w:rPr>
                    <w:t>3.</w:t>
                  </w:r>
                </w:p>
              </w:tc>
              <w:tc>
                <w:tcPr>
                  <w:tcW w:w="2075" w:type="dxa"/>
                </w:tcPr>
                <w:p w14:paraId="2254D358" w14:textId="77777777" w:rsidR="00FF24DD" w:rsidRPr="00A353C9" w:rsidRDefault="00FF24DD" w:rsidP="00FF24DD">
                  <w:pPr>
                    <w:pStyle w:val="a6"/>
                    <w:rPr>
                      <w:i/>
                      <w:lang w:val="en-GB"/>
                    </w:rPr>
                  </w:pPr>
                </w:p>
              </w:tc>
              <w:tc>
                <w:tcPr>
                  <w:tcW w:w="3694" w:type="dxa"/>
                </w:tcPr>
                <w:p w14:paraId="2B3C90F7" w14:textId="77777777" w:rsidR="00FF24DD" w:rsidRPr="00A353C9" w:rsidRDefault="00FF24DD" w:rsidP="00FF24DD">
                  <w:pPr>
                    <w:pStyle w:val="a6"/>
                    <w:rPr>
                      <w:lang w:val="en-GB"/>
                    </w:rPr>
                  </w:pPr>
                </w:p>
              </w:tc>
            </w:tr>
            <w:tr w:rsidR="00FF24DD" w:rsidRPr="00A353C9" w14:paraId="00537547" w14:textId="77777777" w:rsidTr="00D35698">
              <w:tc>
                <w:tcPr>
                  <w:tcW w:w="697" w:type="dxa"/>
                </w:tcPr>
                <w:p w14:paraId="798F66DE" w14:textId="77777777" w:rsidR="00FF24DD" w:rsidRPr="00A353C9" w:rsidRDefault="00FF24DD" w:rsidP="00FF24DD">
                  <w:pPr>
                    <w:pStyle w:val="a6"/>
                    <w:rPr>
                      <w:i/>
                      <w:lang w:val="en-GB"/>
                    </w:rPr>
                  </w:pPr>
                  <w:r w:rsidRPr="00A353C9">
                    <w:rPr>
                      <w:i/>
                      <w:lang w:val="en-GB"/>
                    </w:rPr>
                    <w:t>4.</w:t>
                  </w:r>
                </w:p>
              </w:tc>
              <w:tc>
                <w:tcPr>
                  <w:tcW w:w="2075" w:type="dxa"/>
                </w:tcPr>
                <w:p w14:paraId="0D6A4179" w14:textId="77777777" w:rsidR="00FF24DD" w:rsidRPr="00A353C9" w:rsidRDefault="00FF24DD" w:rsidP="00FF24DD">
                  <w:pPr>
                    <w:pStyle w:val="a6"/>
                    <w:rPr>
                      <w:i/>
                      <w:lang w:val="en-GB"/>
                    </w:rPr>
                  </w:pPr>
                </w:p>
              </w:tc>
              <w:tc>
                <w:tcPr>
                  <w:tcW w:w="3694" w:type="dxa"/>
                </w:tcPr>
                <w:p w14:paraId="405E64F2" w14:textId="77777777" w:rsidR="00FF24DD" w:rsidRPr="00A353C9" w:rsidRDefault="00FF24DD" w:rsidP="00FF24DD">
                  <w:pPr>
                    <w:pStyle w:val="a6"/>
                    <w:rPr>
                      <w:lang w:val="en-GB"/>
                    </w:rPr>
                  </w:pPr>
                </w:p>
              </w:tc>
            </w:tr>
            <w:tr w:rsidR="00FF24DD" w:rsidRPr="00A353C9" w14:paraId="618845C6" w14:textId="77777777" w:rsidTr="00D35698">
              <w:tc>
                <w:tcPr>
                  <w:tcW w:w="697" w:type="dxa"/>
                </w:tcPr>
                <w:p w14:paraId="1CC6E4B6"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1540CB46" w14:textId="77777777" w:rsidR="00FF24DD" w:rsidRPr="00A353C9" w:rsidRDefault="00FF24DD" w:rsidP="00FF24DD">
                  <w:pPr>
                    <w:pStyle w:val="a6"/>
                    <w:rPr>
                      <w:lang w:val="en-GB"/>
                    </w:rPr>
                  </w:pPr>
                </w:p>
              </w:tc>
              <w:tc>
                <w:tcPr>
                  <w:tcW w:w="3694" w:type="dxa"/>
                </w:tcPr>
                <w:p w14:paraId="71C30449" w14:textId="77777777" w:rsidR="00FF24DD" w:rsidRPr="00A353C9" w:rsidRDefault="00FF24DD" w:rsidP="00FF24DD">
                  <w:pPr>
                    <w:pStyle w:val="a6"/>
                    <w:rPr>
                      <w:lang w:val="en-GB"/>
                    </w:rPr>
                  </w:pPr>
                </w:p>
              </w:tc>
            </w:tr>
          </w:tbl>
          <w:p w14:paraId="43E9B471" w14:textId="77777777" w:rsidR="00FF24DD" w:rsidRPr="00A353C9" w:rsidRDefault="00FF24DD" w:rsidP="00FF24DD">
            <w:pPr>
              <w:pStyle w:val="a6"/>
              <w:rPr>
                <w:lang w:val="en-GB"/>
              </w:rPr>
            </w:pPr>
          </w:p>
        </w:tc>
      </w:tr>
      <w:tr w:rsidR="00FF24DD" w:rsidRPr="00C040BD" w14:paraId="41F225D2" w14:textId="77777777" w:rsidTr="00D35698">
        <w:trPr>
          <w:trHeight w:val="431"/>
        </w:trPr>
        <w:tc>
          <w:tcPr>
            <w:tcW w:w="9108" w:type="dxa"/>
            <w:gridSpan w:val="7"/>
            <w:shd w:val="clear" w:color="auto" w:fill="F2F2F2" w:themeFill="background1" w:themeFillShade="F2"/>
            <w:vAlign w:val="center"/>
          </w:tcPr>
          <w:p w14:paraId="07722B42"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2969C824" w14:textId="77777777" w:rsidTr="00FF24DD">
        <w:trPr>
          <w:trHeight w:val="368"/>
        </w:trPr>
        <w:tc>
          <w:tcPr>
            <w:tcW w:w="3652" w:type="dxa"/>
            <w:gridSpan w:val="2"/>
            <w:vAlign w:val="center"/>
          </w:tcPr>
          <w:p w14:paraId="01A1AE87" w14:textId="77777777" w:rsidR="00FF24DD" w:rsidRPr="00C040BD" w:rsidRDefault="00FF24DD" w:rsidP="00D35698">
            <w:pPr>
              <w:spacing w:after="100" w:afterAutospacing="1"/>
              <w:jc w:val="right"/>
              <w:rPr>
                <w:b/>
                <w:lang w:val="en-GB"/>
              </w:rPr>
            </w:pPr>
          </w:p>
        </w:tc>
        <w:tc>
          <w:tcPr>
            <w:tcW w:w="1046" w:type="dxa"/>
            <w:vAlign w:val="center"/>
          </w:tcPr>
          <w:p w14:paraId="32B11E3A"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4FE15EDA"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1400B6FD"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7A78C55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0637E571"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391C43FC" w14:textId="77777777" w:rsidTr="00D35698">
        <w:trPr>
          <w:trHeight w:val="850"/>
        </w:trPr>
        <w:tc>
          <w:tcPr>
            <w:tcW w:w="3652" w:type="dxa"/>
            <w:gridSpan w:val="2"/>
            <w:vAlign w:val="center"/>
          </w:tcPr>
          <w:p w14:paraId="5A2FC75F" w14:textId="77777777" w:rsidR="00FF24DD" w:rsidRPr="00FF24DD" w:rsidRDefault="00FF24DD" w:rsidP="00FF24DD">
            <w:pPr>
              <w:pStyle w:val="a6"/>
            </w:pPr>
            <w:r w:rsidRPr="00FF24DD">
              <w:t>1. Project leadership</w:t>
            </w:r>
          </w:p>
        </w:tc>
        <w:tc>
          <w:tcPr>
            <w:tcW w:w="1046" w:type="dxa"/>
            <w:vAlign w:val="center"/>
          </w:tcPr>
          <w:p w14:paraId="76006D7C" w14:textId="77777777" w:rsidR="00FF24DD" w:rsidRPr="00FF24DD" w:rsidRDefault="00FF24DD" w:rsidP="00A825ED">
            <w:pPr>
              <w:pStyle w:val="a6"/>
              <w:jc w:val="right"/>
            </w:pPr>
            <w:r w:rsidRPr="00FF24DD">
              <w:t>%</w:t>
            </w:r>
          </w:p>
        </w:tc>
        <w:tc>
          <w:tcPr>
            <w:tcW w:w="1080" w:type="dxa"/>
            <w:vAlign w:val="center"/>
          </w:tcPr>
          <w:p w14:paraId="0975366C" w14:textId="77777777" w:rsidR="00FF24DD" w:rsidRPr="00FF24DD" w:rsidRDefault="00FF24DD" w:rsidP="00A825ED">
            <w:pPr>
              <w:pStyle w:val="a6"/>
              <w:jc w:val="right"/>
            </w:pPr>
            <w:r w:rsidRPr="00FF24DD">
              <w:t>%</w:t>
            </w:r>
          </w:p>
        </w:tc>
        <w:tc>
          <w:tcPr>
            <w:tcW w:w="1080" w:type="dxa"/>
            <w:vAlign w:val="center"/>
          </w:tcPr>
          <w:p w14:paraId="70B570D3" w14:textId="77777777" w:rsidR="00FF24DD" w:rsidRPr="00FF24DD" w:rsidRDefault="00FF24DD" w:rsidP="00A825ED">
            <w:pPr>
              <w:pStyle w:val="a6"/>
              <w:jc w:val="right"/>
            </w:pPr>
            <w:r w:rsidRPr="00FF24DD">
              <w:t>%</w:t>
            </w:r>
          </w:p>
        </w:tc>
        <w:tc>
          <w:tcPr>
            <w:tcW w:w="1080" w:type="dxa"/>
            <w:vAlign w:val="center"/>
          </w:tcPr>
          <w:p w14:paraId="7BB63334" w14:textId="77777777" w:rsidR="00FF24DD" w:rsidRPr="00FF24DD" w:rsidRDefault="00FF24DD" w:rsidP="00A825ED">
            <w:pPr>
              <w:pStyle w:val="a6"/>
              <w:jc w:val="right"/>
            </w:pPr>
            <w:r w:rsidRPr="00FF24DD">
              <w:t>%</w:t>
            </w:r>
          </w:p>
        </w:tc>
        <w:tc>
          <w:tcPr>
            <w:tcW w:w="1170" w:type="dxa"/>
            <w:vAlign w:val="center"/>
          </w:tcPr>
          <w:p w14:paraId="17D7491B" w14:textId="77777777" w:rsidR="00FF24DD" w:rsidRPr="00FF24DD" w:rsidRDefault="00FF24DD" w:rsidP="00A825ED">
            <w:pPr>
              <w:pStyle w:val="a6"/>
              <w:jc w:val="right"/>
            </w:pPr>
            <w:r w:rsidRPr="00FF24DD">
              <w:t>%</w:t>
            </w:r>
          </w:p>
        </w:tc>
      </w:tr>
      <w:tr w:rsidR="00FF24DD" w:rsidRPr="00C040BD" w14:paraId="6B959AB3" w14:textId="77777777" w:rsidTr="00D35698">
        <w:trPr>
          <w:trHeight w:val="850"/>
        </w:trPr>
        <w:tc>
          <w:tcPr>
            <w:tcW w:w="3652" w:type="dxa"/>
            <w:gridSpan w:val="2"/>
            <w:vAlign w:val="center"/>
          </w:tcPr>
          <w:p w14:paraId="0C68F6B6" w14:textId="77777777" w:rsidR="00FF24DD" w:rsidRPr="00FF24DD" w:rsidRDefault="00FF24DD" w:rsidP="00FF24DD">
            <w:pPr>
              <w:pStyle w:val="a6"/>
            </w:pPr>
            <w:r w:rsidRPr="00FF24DD">
              <w:t>2. Data modeling</w:t>
            </w:r>
          </w:p>
        </w:tc>
        <w:tc>
          <w:tcPr>
            <w:tcW w:w="1046" w:type="dxa"/>
            <w:vAlign w:val="center"/>
          </w:tcPr>
          <w:p w14:paraId="31CD67A1" w14:textId="77777777" w:rsidR="00FF24DD" w:rsidRPr="00FF24DD" w:rsidRDefault="00FF24DD" w:rsidP="00A825ED">
            <w:pPr>
              <w:pStyle w:val="a6"/>
              <w:jc w:val="right"/>
            </w:pPr>
            <w:r w:rsidRPr="00FF24DD">
              <w:t>%</w:t>
            </w:r>
          </w:p>
        </w:tc>
        <w:tc>
          <w:tcPr>
            <w:tcW w:w="1080" w:type="dxa"/>
            <w:vAlign w:val="center"/>
          </w:tcPr>
          <w:p w14:paraId="300D5837" w14:textId="77777777" w:rsidR="00FF24DD" w:rsidRPr="00FF24DD" w:rsidRDefault="00FF24DD" w:rsidP="00A825ED">
            <w:pPr>
              <w:pStyle w:val="a6"/>
              <w:jc w:val="right"/>
            </w:pPr>
            <w:r w:rsidRPr="00FF24DD">
              <w:t>%</w:t>
            </w:r>
          </w:p>
        </w:tc>
        <w:tc>
          <w:tcPr>
            <w:tcW w:w="1080" w:type="dxa"/>
            <w:vAlign w:val="center"/>
          </w:tcPr>
          <w:p w14:paraId="0AFE0FD3" w14:textId="77777777" w:rsidR="00FF24DD" w:rsidRPr="00FF24DD" w:rsidRDefault="00FF24DD" w:rsidP="00A825ED">
            <w:pPr>
              <w:pStyle w:val="a6"/>
              <w:jc w:val="right"/>
            </w:pPr>
            <w:r w:rsidRPr="00FF24DD">
              <w:t>%</w:t>
            </w:r>
          </w:p>
        </w:tc>
        <w:tc>
          <w:tcPr>
            <w:tcW w:w="1080" w:type="dxa"/>
            <w:vAlign w:val="center"/>
          </w:tcPr>
          <w:p w14:paraId="4FB1BCF6" w14:textId="77777777" w:rsidR="00FF24DD" w:rsidRPr="00FF24DD" w:rsidRDefault="00FF24DD" w:rsidP="00A825ED">
            <w:pPr>
              <w:pStyle w:val="a6"/>
              <w:jc w:val="right"/>
            </w:pPr>
            <w:r w:rsidRPr="00FF24DD">
              <w:t>%</w:t>
            </w:r>
          </w:p>
        </w:tc>
        <w:tc>
          <w:tcPr>
            <w:tcW w:w="1170" w:type="dxa"/>
            <w:vAlign w:val="center"/>
          </w:tcPr>
          <w:p w14:paraId="70AB02C1" w14:textId="77777777" w:rsidR="00FF24DD" w:rsidRPr="00FF24DD" w:rsidRDefault="00FF24DD" w:rsidP="00A825ED">
            <w:pPr>
              <w:pStyle w:val="a6"/>
              <w:jc w:val="right"/>
            </w:pPr>
            <w:r w:rsidRPr="00FF24DD">
              <w:t>%</w:t>
            </w:r>
          </w:p>
        </w:tc>
      </w:tr>
      <w:tr w:rsidR="00FF24DD" w:rsidRPr="00C040BD" w14:paraId="52F260E0" w14:textId="77777777" w:rsidTr="00D35698">
        <w:trPr>
          <w:trHeight w:val="850"/>
        </w:trPr>
        <w:tc>
          <w:tcPr>
            <w:tcW w:w="3652" w:type="dxa"/>
            <w:gridSpan w:val="2"/>
            <w:vAlign w:val="center"/>
          </w:tcPr>
          <w:p w14:paraId="655CB724" w14:textId="77777777" w:rsidR="00FF24DD" w:rsidRPr="00FF24DD" w:rsidRDefault="00FF24DD" w:rsidP="00FF24DD">
            <w:pPr>
              <w:pStyle w:val="a6"/>
            </w:pPr>
            <w:r w:rsidRPr="00FF24DD">
              <w:t>3. User interface design</w:t>
            </w:r>
          </w:p>
        </w:tc>
        <w:tc>
          <w:tcPr>
            <w:tcW w:w="1046" w:type="dxa"/>
            <w:vAlign w:val="center"/>
          </w:tcPr>
          <w:p w14:paraId="30EAD27F" w14:textId="77777777" w:rsidR="00FF24DD" w:rsidRPr="00FF24DD" w:rsidRDefault="00FF24DD" w:rsidP="00A825ED">
            <w:pPr>
              <w:pStyle w:val="a6"/>
              <w:jc w:val="right"/>
            </w:pPr>
            <w:r w:rsidRPr="00FF24DD">
              <w:t>%</w:t>
            </w:r>
          </w:p>
        </w:tc>
        <w:tc>
          <w:tcPr>
            <w:tcW w:w="1080" w:type="dxa"/>
            <w:vAlign w:val="center"/>
          </w:tcPr>
          <w:p w14:paraId="3B9A13A0" w14:textId="77777777" w:rsidR="00FF24DD" w:rsidRPr="00FF24DD" w:rsidRDefault="00FF24DD" w:rsidP="00A825ED">
            <w:pPr>
              <w:pStyle w:val="a6"/>
              <w:jc w:val="right"/>
            </w:pPr>
            <w:r w:rsidRPr="00FF24DD">
              <w:t>%</w:t>
            </w:r>
          </w:p>
        </w:tc>
        <w:tc>
          <w:tcPr>
            <w:tcW w:w="1080" w:type="dxa"/>
            <w:vAlign w:val="center"/>
          </w:tcPr>
          <w:p w14:paraId="20EFB186" w14:textId="77777777" w:rsidR="00FF24DD" w:rsidRPr="00FF24DD" w:rsidRDefault="00FF24DD" w:rsidP="00A825ED">
            <w:pPr>
              <w:pStyle w:val="a6"/>
              <w:jc w:val="right"/>
            </w:pPr>
            <w:r w:rsidRPr="00FF24DD">
              <w:t>%</w:t>
            </w:r>
          </w:p>
        </w:tc>
        <w:tc>
          <w:tcPr>
            <w:tcW w:w="1080" w:type="dxa"/>
            <w:vAlign w:val="center"/>
          </w:tcPr>
          <w:p w14:paraId="267A37B3" w14:textId="77777777" w:rsidR="00FF24DD" w:rsidRPr="00FF24DD" w:rsidRDefault="00FF24DD" w:rsidP="00A825ED">
            <w:pPr>
              <w:pStyle w:val="a6"/>
              <w:jc w:val="right"/>
            </w:pPr>
            <w:r w:rsidRPr="00FF24DD">
              <w:t>%</w:t>
            </w:r>
          </w:p>
        </w:tc>
        <w:tc>
          <w:tcPr>
            <w:tcW w:w="1170" w:type="dxa"/>
            <w:vAlign w:val="center"/>
          </w:tcPr>
          <w:p w14:paraId="39B79596" w14:textId="77777777" w:rsidR="00FF24DD" w:rsidRPr="00FF24DD" w:rsidRDefault="00FF24DD" w:rsidP="00A825ED">
            <w:pPr>
              <w:pStyle w:val="a6"/>
              <w:jc w:val="right"/>
            </w:pPr>
            <w:r w:rsidRPr="00FF24DD">
              <w:t>%</w:t>
            </w:r>
          </w:p>
        </w:tc>
      </w:tr>
      <w:tr w:rsidR="00FF24DD" w:rsidRPr="00C040BD" w14:paraId="35D1A05F" w14:textId="77777777" w:rsidTr="00D35698">
        <w:trPr>
          <w:trHeight w:val="850"/>
        </w:trPr>
        <w:tc>
          <w:tcPr>
            <w:tcW w:w="3652" w:type="dxa"/>
            <w:gridSpan w:val="2"/>
            <w:vAlign w:val="center"/>
          </w:tcPr>
          <w:p w14:paraId="377B52DC" w14:textId="77777777" w:rsidR="00FF24DD" w:rsidRPr="00FF24DD" w:rsidRDefault="00FF24DD" w:rsidP="00FF24DD">
            <w:pPr>
              <w:pStyle w:val="a6"/>
            </w:pPr>
            <w:r w:rsidRPr="00FF24DD">
              <w:t>4. Program development</w:t>
            </w:r>
          </w:p>
        </w:tc>
        <w:tc>
          <w:tcPr>
            <w:tcW w:w="1046" w:type="dxa"/>
            <w:vAlign w:val="center"/>
          </w:tcPr>
          <w:p w14:paraId="11268177" w14:textId="77777777" w:rsidR="00FF24DD" w:rsidRPr="00FF24DD" w:rsidRDefault="00FF24DD" w:rsidP="00A825ED">
            <w:pPr>
              <w:pStyle w:val="a6"/>
              <w:jc w:val="right"/>
            </w:pPr>
            <w:r w:rsidRPr="00FF24DD">
              <w:t>%</w:t>
            </w:r>
          </w:p>
        </w:tc>
        <w:tc>
          <w:tcPr>
            <w:tcW w:w="1080" w:type="dxa"/>
            <w:vAlign w:val="center"/>
          </w:tcPr>
          <w:p w14:paraId="0D4166E9" w14:textId="77777777" w:rsidR="00FF24DD" w:rsidRPr="00FF24DD" w:rsidRDefault="00FF24DD" w:rsidP="00A825ED">
            <w:pPr>
              <w:pStyle w:val="a6"/>
              <w:jc w:val="right"/>
            </w:pPr>
            <w:r w:rsidRPr="00FF24DD">
              <w:t>%</w:t>
            </w:r>
          </w:p>
        </w:tc>
        <w:tc>
          <w:tcPr>
            <w:tcW w:w="1080" w:type="dxa"/>
            <w:vAlign w:val="center"/>
          </w:tcPr>
          <w:p w14:paraId="2115A05C" w14:textId="77777777" w:rsidR="00FF24DD" w:rsidRPr="00FF24DD" w:rsidRDefault="00FF24DD" w:rsidP="00A825ED">
            <w:pPr>
              <w:pStyle w:val="a6"/>
              <w:jc w:val="right"/>
            </w:pPr>
            <w:r w:rsidRPr="00FF24DD">
              <w:t>%</w:t>
            </w:r>
          </w:p>
        </w:tc>
        <w:tc>
          <w:tcPr>
            <w:tcW w:w="1080" w:type="dxa"/>
            <w:vAlign w:val="center"/>
          </w:tcPr>
          <w:p w14:paraId="55B5A73D" w14:textId="77777777" w:rsidR="00FF24DD" w:rsidRPr="00FF24DD" w:rsidRDefault="00FF24DD" w:rsidP="00A825ED">
            <w:pPr>
              <w:pStyle w:val="a6"/>
              <w:jc w:val="right"/>
            </w:pPr>
            <w:r w:rsidRPr="00FF24DD">
              <w:t>%</w:t>
            </w:r>
          </w:p>
        </w:tc>
        <w:tc>
          <w:tcPr>
            <w:tcW w:w="1170" w:type="dxa"/>
            <w:vAlign w:val="center"/>
          </w:tcPr>
          <w:p w14:paraId="34DDA361" w14:textId="77777777" w:rsidR="00FF24DD" w:rsidRPr="00FF24DD" w:rsidRDefault="00FF24DD" w:rsidP="00A825ED">
            <w:pPr>
              <w:pStyle w:val="a6"/>
              <w:jc w:val="right"/>
            </w:pPr>
            <w:r w:rsidRPr="00FF24DD">
              <w:t>%</w:t>
            </w:r>
          </w:p>
        </w:tc>
      </w:tr>
      <w:tr w:rsidR="00FF24DD" w:rsidRPr="00C040BD" w14:paraId="51D2BA96" w14:textId="77777777" w:rsidTr="00D35698">
        <w:trPr>
          <w:trHeight w:val="850"/>
        </w:trPr>
        <w:tc>
          <w:tcPr>
            <w:tcW w:w="3652" w:type="dxa"/>
            <w:gridSpan w:val="2"/>
            <w:vAlign w:val="center"/>
          </w:tcPr>
          <w:p w14:paraId="46023813" w14:textId="77777777" w:rsidR="00FF24DD" w:rsidRPr="00FF24DD" w:rsidRDefault="00FF24DD" w:rsidP="00FF24DD">
            <w:pPr>
              <w:pStyle w:val="a6"/>
            </w:pPr>
            <w:r w:rsidRPr="00FF24DD">
              <w:t>5. Solving technical problems</w:t>
            </w:r>
          </w:p>
        </w:tc>
        <w:tc>
          <w:tcPr>
            <w:tcW w:w="1046" w:type="dxa"/>
            <w:vAlign w:val="center"/>
          </w:tcPr>
          <w:p w14:paraId="5E2E0964" w14:textId="77777777" w:rsidR="00FF24DD" w:rsidRPr="00FF24DD" w:rsidRDefault="00FF24DD" w:rsidP="00A825ED">
            <w:pPr>
              <w:pStyle w:val="a6"/>
              <w:jc w:val="right"/>
            </w:pPr>
            <w:r w:rsidRPr="00FF24DD">
              <w:t>%</w:t>
            </w:r>
          </w:p>
        </w:tc>
        <w:tc>
          <w:tcPr>
            <w:tcW w:w="1080" w:type="dxa"/>
            <w:vAlign w:val="center"/>
          </w:tcPr>
          <w:p w14:paraId="272B2F06" w14:textId="77777777" w:rsidR="00FF24DD" w:rsidRPr="00FF24DD" w:rsidRDefault="00FF24DD" w:rsidP="00A825ED">
            <w:pPr>
              <w:pStyle w:val="a6"/>
              <w:jc w:val="right"/>
            </w:pPr>
            <w:r w:rsidRPr="00FF24DD">
              <w:t>%</w:t>
            </w:r>
          </w:p>
        </w:tc>
        <w:tc>
          <w:tcPr>
            <w:tcW w:w="1080" w:type="dxa"/>
            <w:vAlign w:val="center"/>
          </w:tcPr>
          <w:p w14:paraId="3EB7D006" w14:textId="77777777" w:rsidR="00FF24DD" w:rsidRPr="00FF24DD" w:rsidRDefault="00FF24DD" w:rsidP="00A825ED">
            <w:pPr>
              <w:pStyle w:val="a6"/>
              <w:jc w:val="right"/>
            </w:pPr>
            <w:r w:rsidRPr="00FF24DD">
              <w:t>%</w:t>
            </w:r>
          </w:p>
        </w:tc>
        <w:tc>
          <w:tcPr>
            <w:tcW w:w="1080" w:type="dxa"/>
            <w:vAlign w:val="center"/>
          </w:tcPr>
          <w:p w14:paraId="2CB43DAA" w14:textId="77777777" w:rsidR="00FF24DD" w:rsidRPr="00FF24DD" w:rsidRDefault="00FF24DD" w:rsidP="00A825ED">
            <w:pPr>
              <w:pStyle w:val="a6"/>
              <w:jc w:val="right"/>
            </w:pPr>
            <w:r w:rsidRPr="00FF24DD">
              <w:t>%</w:t>
            </w:r>
          </w:p>
        </w:tc>
        <w:tc>
          <w:tcPr>
            <w:tcW w:w="1170" w:type="dxa"/>
            <w:vAlign w:val="center"/>
          </w:tcPr>
          <w:p w14:paraId="19AE612D" w14:textId="77777777" w:rsidR="00FF24DD" w:rsidRPr="00FF24DD" w:rsidRDefault="00FF24DD" w:rsidP="00A825ED">
            <w:pPr>
              <w:pStyle w:val="a6"/>
              <w:jc w:val="right"/>
            </w:pPr>
            <w:r w:rsidRPr="00FF24DD">
              <w:t>%</w:t>
            </w:r>
          </w:p>
        </w:tc>
      </w:tr>
      <w:tr w:rsidR="00FF24DD" w:rsidRPr="00C040BD" w14:paraId="5148AEA4" w14:textId="77777777" w:rsidTr="00D35698">
        <w:trPr>
          <w:trHeight w:val="850"/>
        </w:trPr>
        <w:tc>
          <w:tcPr>
            <w:tcW w:w="3652" w:type="dxa"/>
            <w:gridSpan w:val="2"/>
            <w:vAlign w:val="center"/>
          </w:tcPr>
          <w:p w14:paraId="1C4CF206" w14:textId="77777777" w:rsidR="00FF24DD" w:rsidRPr="00FF24DD" w:rsidRDefault="00FF24DD" w:rsidP="00FF24DD">
            <w:pPr>
              <w:pStyle w:val="a6"/>
            </w:pPr>
            <w:r w:rsidRPr="00FF24DD">
              <w:t>6. Testing and sample data</w:t>
            </w:r>
          </w:p>
        </w:tc>
        <w:tc>
          <w:tcPr>
            <w:tcW w:w="1046" w:type="dxa"/>
            <w:vAlign w:val="center"/>
          </w:tcPr>
          <w:p w14:paraId="4EED8860" w14:textId="77777777" w:rsidR="00FF24DD" w:rsidRPr="00FF24DD" w:rsidRDefault="00FF24DD" w:rsidP="00A825ED">
            <w:pPr>
              <w:pStyle w:val="a6"/>
              <w:jc w:val="right"/>
            </w:pPr>
            <w:r w:rsidRPr="00FF24DD">
              <w:t>%</w:t>
            </w:r>
          </w:p>
        </w:tc>
        <w:tc>
          <w:tcPr>
            <w:tcW w:w="1080" w:type="dxa"/>
            <w:vAlign w:val="center"/>
          </w:tcPr>
          <w:p w14:paraId="0995AD8F" w14:textId="77777777" w:rsidR="00FF24DD" w:rsidRPr="00FF24DD" w:rsidRDefault="00FF24DD" w:rsidP="00A825ED">
            <w:pPr>
              <w:pStyle w:val="a6"/>
              <w:jc w:val="right"/>
            </w:pPr>
            <w:r w:rsidRPr="00FF24DD">
              <w:t>%</w:t>
            </w:r>
          </w:p>
        </w:tc>
        <w:tc>
          <w:tcPr>
            <w:tcW w:w="1080" w:type="dxa"/>
            <w:vAlign w:val="center"/>
          </w:tcPr>
          <w:p w14:paraId="4E3002E4" w14:textId="77777777" w:rsidR="00FF24DD" w:rsidRPr="00FF24DD" w:rsidRDefault="00FF24DD" w:rsidP="00A825ED">
            <w:pPr>
              <w:pStyle w:val="a6"/>
              <w:jc w:val="right"/>
            </w:pPr>
            <w:r w:rsidRPr="00FF24DD">
              <w:t>%</w:t>
            </w:r>
          </w:p>
        </w:tc>
        <w:tc>
          <w:tcPr>
            <w:tcW w:w="1080" w:type="dxa"/>
            <w:vAlign w:val="center"/>
          </w:tcPr>
          <w:p w14:paraId="22EBCAA8" w14:textId="77777777" w:rsidR="00FF24DD" w:rsidRPr="00FF24DD" w:rsidRDefault="00FF24DD" w:rsidP="00A825ED">
            <w:pPr>
              <w:pStyle w:val="a6"/>
              <w:jc w:val="right"/>
            </w:pPr>
            <w:r w:rsidRPr="00FF24DD">
              <w:t>%</w:t>
            </w:r>
          </w:p>
        </w:tc>
        <w:tc>
          <w:tcPr>
            <w:tcW w:w="1170" w:type="dxa"/>
            <w:vAlign w:val="center"/>
          </w:tcPr>
          <w:p w14:paraId="4ACA631A" w14:textId="77777777" w:rsidR="00FF24DD" w:rsidRPr="00FF24DD" w:rsidRDefault="00FF24DD" w:rsidP="00A825ED">
            <w:pPr>
              <w:pStyle w:val="a6"/>
              <w:jc w:val="right"/>
            </w:pPr>
            <w:r w:rsidRPr="00FF24DD">
              <w:t>%</w:t>
            </w:r>
          </w:p>
        </w:tc>
      </w:tr>
      <w:tr w:rsidR="00FF24DD" w:rsidRPr="00C040BD" w14:paraId="6909999B" w14:textId="77777777" w:rsidTr="00D35698">
        <w:trPr>
          <w:trHeight w:val="850"/>
        </w:trPr>
        <w:tc>
          <w:tcPr>
            <w:tcW w:w="3652" w:type="dxa"/>
            <w:gridSpan w:val="2"/>
            <w:vAlign w:val="center"/>
          </w:tcPr>
          <w:p w14:paraId="6C60AD61" w14:textId="77777777" w:rsidR="00FF24DD" w:rsidRPr="00FF24DD" w:rsidRDefault="00FF24DD" w:rsidP="00FF24DD">
            <w:pPr>
              <w:pStyle w:val="a6"/>
            </w:pPr>
            <w:r w:rsidRPr="00FF24DD">
              <w:t>7. Report writing</w:t>
            </w:r>
          </w:p>
        </w:tc>
        <w:tc>
          <w:tcPr>
            <w:tcW w:w="1046" w:type="dxa"/>
            <w:vAlign w:val="center"/>
          </w:tcPr>
          <w:p w14:paraId="53E86057" w14:textId="77777777" w:rsidR="00FF24DD" w:rsidRPr="00FF24DD" w:rsidRDefault="00FF24DD" w:rsidP="00A825ED">
            <w:pPr>
              <w:pStyle w:val="a6"/>
              <w:jc w:val="right"/>
            </w:pPr>
            <w:r w:rsidRPr="00FF24DD">
              <w:t>%</w:t>
            </w:r>
          </w:p>
        </w:tc>
        <w:tc>
          <w:tcPr>
            <w:tcW w:w="1080" w:type="dxa"/>
            <w:vAlign w:val="center"/>
          </w:tcPr>
          <w:p w14:paraId="14C4DE6C" w14:textId="77777777" w:rsidR="00FF24DD" w:rsidRPr="00FF24DD" w:rsidRDefault="00FF24DD" w:rsidP="00A825ED">
            <w:pPr>
              <w:pStyle w:val="a6"/>
              <w:jc w:val="right"/>
            </w:pPr>
            <w:r w:rsidRPr="00FF24DD">
              <w:t>%</w:t>
            </w:r>
          </w:p>
        </w:tc>
        <w:tc>
          <w:tcPr>
            <w:tcW w:w="1080" w:type="dxa"/>
            <w:vAlign w:val="center"/>
          </w:tcPr>
          <w:p w14:paraId="5F958F87" w14:textId="77777777" w:rsidR="00FF24DD" w:rsidRPr="00FF24DD" w:rsidRDefault="00FF24DD" w:rsidP="00A825ED">
            <w:pPr>
              <w:pStyle w:val="a6"/>
              <w:jc w:val="right"/>
            </w:pPr>
            <w:r w:rsidRPr="00FF24DD">
              <w:t>%</w:t>
            </w:r>
          </w:p>
        </w:tc>
        <w:tc>
          <w:tcPr>
            <w:tcW w:w="1080" w:type="dxa"/>
            <w:vAlign w:val="center"/>
          </w:tcPr>
          <w:p w14:paraId="07B01406" w14:textId="77777777" w:rsidR="00FF24DD" w:rsidRPr="00FF24DD" w:rsidRDefault="00FF24DD" w:rsidP="00A825ED">
            <w:pPr>
              <w:pStyle w:val="a6"/>
              <w:jc w:val="right"/>
            </w:pPr>
            <w:r w:rsidRPr="00FF24DD">
              <w:t>%</w:t>
            </w:r>
          </w:p>
        </w:tc>
        <w:tc>
          <w:tcPr>
            <w:tcW w:w="1170" w:type="dxa"/>
            <w:vAlign w:val="center"/>
          </w:tcPr>
          <w:p w14:paraId="08FCE5D4" w14:textId="77777777" w:rsidR="00FF24DD" w:rsidRPr="00FF24DD" w:rsidRDefault="00FF24DD" w:rsidP="00A825ED">
            <w:pPr>
              <w:pStyle w:val="a6"/>
              <w:jc w:val="right"/>
            </w:pPr>
            <w:r w:rsidRPr="00FF24DD">
              <w:t>%</w:t>
            </w:r>
          </w:p>
        </w:tc>
      </w:tr>
      <w:tr w:rsidR="00FF24DD" w:rsidRPr="00C040BD" w14:paraId="370DC31F" w14:textId="77777777" w:rsidTr="00D35698">
        <w:trPr>
          <w:trHeight w:val="850"/>
        </w:trPr>
        <w:tc>
          <w:tcPr>
            <w:tcW w:w="3652" w:type="dxa"/>
            <w:gridSpan w:val="2"/>
            <w:vAlign w:val="center"/>
          </w:tcPr>
          <w:p w14:paraId="3056B3DD" w14:textId="77777777" w:rsidR="00FF24DD" w:rsidRPr="00FF24DD" w:rsidRDefault="00FF24DD" w:rsidP="00FF24DD">
            <w:pPr>
              <w:pStyle w:val="a6"/>
            </w:pPr>
            <w:r w:rsidRPr="00FF24DD">
              <w:t>8. Preparing / giving presentation</w:t>
            </w:r>
          </w:p>
        </w:tc>
        <w:tc>
          <w:tcPr>
            <w:tcW w:w="1046" w:type="dxa"/>
            <w:vAlign w:val="center"/>
          </w:tcPr>
          <w:p w14:paraId="093EF5FD" w14:textId="77777777" w:rsidR="00FF24DD" w:rsidRPr="00FF24DD" w:rsidRDefault="00FF24DD" w:rsidP="00A825ED">
            <w:pPr>
              <w:pStyle w:val="a6"/>
              <w:jc w:val="right"/>
            </w:pPr>
            <w:r w:rsidRPr="00FF24DD">
              <w:t>%</w:t>
            </w:r>
          </w:p>
        </w:tc>
        <w:tc>
          <w:tcPr>
            <w:tcW w:w="1080" w:type="dxa"/>
            <w:vAlign w:val="center"/>
          </w:tcPr>
          <w:p w14:paraId="4F6F9013" w14:textId="77777777" w:rsidR="00FF24DD" w:rsidRPr="00FF24DD" w:rsidRDefault="00FF24DD" w:rsidP="00A825ED">
            <w:pPr>
              <w:pStyle w:val="a6"/>
              <w:jc w:val="right"/>
            </w:pPr>
            <w:r w:rsidRPr="00FF24DD">
              <w:t>%</w:t>
            </w:r>
          </w:p>
        </w:tc>
        <w:tc>
          <w:tcPr>
            <w:tcW w:w="1080" w:type="dxa"/>
            <w:vAlign w:val="center"/>
          </w:tcPr>
          <w:p w14:paraId="05F70657" w14:textId="77777777" w:rsidR="00FF24DD" w:rsidRPr="00FF24DD" w:rsidRDefault="00FF24DD" w:rsidP="00A825ED">
            <w:pPr>
              <w:pStyle w:val="a6"/>
              <w:jc w:val="right"/>
            </w:pPr>
            <w:r w:rsidRPr="00FF24DD">
              <w:t>%</w:t>
            </w:r>
          </w:p>
        </w:tc>
        <w:tc>
          <w:tcPr>
            <w:tcW w:w="1080" w:type="dxa"/>
            <w:vAlign w:val="center"/>
          </w:tcPr>
          <w:p w14:paraId="70BAFE7C" w14:textId="77777777" w:rsidR="00FF24DD" w:rsidRPr="00FF24DD" w:rsidRDefault="00FF24DD" w:rsidP="00A825ED">
            <w:pPr>
              <w:pStyle w:val="a6"/>
              <w:jc w:val="right"/>
            </w:pPr>
            <w:r w:rsidRPr="00FF24DD">
              <w:t>%</w:t>
            </w:r>
          </w:p>
        </w:tc>
        <w:tc>
          <w:tcPr>
            <w:tcW w:w="1170" w:type="dxa"/>
            <w:vAlign w:val="center"/>
          </w:tcPr>
          <w:p w14:paraId="50C1D4CE" w14:textId="77777777" w:rsidR="00FF24DD" w:rsidRPr="00FF24DD" w:rsidRDefault="00FF24DD" w:rsidP="00A825ED">
            <w:pPr>
              <w:pStyle w:val="a6"/>
              <w:jc w:val="right"/>
            </w:pPr>
            <w:r w:rsidRPr="00FF24DD">
              <w:t>%</w:t>
            </w:r>
          </w:p>
        </w:tc>
      </w:tr>
    </w:tbl>
    <w:p w14:paraId="26033F66"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Jyun Asakura" w:date="2014-09-22T11:20:00Z" w:initials="JA">
    <w:p w14:paraId="5DFBB927" w14:textId="77777777" w:rsidR="00431DFC" w:rsidRDefault="00431DFC">
      <w:pPr>
        <w:pStyle w:val="af"/>
      </w:pPr>
      <w:r>
        <w:rPr>
          <w:rStyle w:val="ae"/>
        </w:rPr>
        <w:annotationRef/>
      </w:r>
      <w:r>
        <w:t>But for different email they may have the same front name???</w:t>
      </w:r>
    </w:p>
  </w:comment>
  <w:comment w:id="25" w:author="Jyun Asakura" w:date="2014-09-22T11:38:00Z" w:initials="JA">
    <w:p w14:paraId="13CB6692" w14:textId="5F0B08FA" w:rsidR="009D1A7A" w:rsidRDefault="009D1A7A">
      <w:pPr>
        <w:pStyle w:val="af"/>
      </w:pPr>
      <w:r>
        <w:rPr>
          <w:rStyle w:val="ae"/>
        </w:rPr>
        <w:annotationRef/>
      </w:r>
      <w:r>
        <w:t>more detail position?</w:t>
      </w:r>
    </w:p>
  </w:comment>
  <w:comment w:id="28" w:author="Jyun Asakura" w:date="2014-09-22T11:55:00Z" w:initials="JA">
    <w:p w14:paraId="4E6BF699" w14:textId="5252550D" w:rsidR="00CA7414" w:rsidRDefault="00CA7414">
      <w:pPr>
        <w:pStyle w:val="af"/>
      </w:pPr>
      <w:r>
        <w:rPr>
          <w:rStyle w:val="ae"/>
        </w:rPr>
        <w:annotationRef/>
      </w:r>
      <w:r>
        <w:rPr>
          <w:rStyle w:val="ae"/>
        </w:rPr>
        <w:t>Manufactory will be better?</w:t>
      </w:r>
    </w:p>
  </w:comment>
  <w:comment w:id="50" w:author="Jyun Asakura" w:date="2014-09-22T11:48:00Z" w:initials="JA">
    <w:p w14:paraId="6ECE43B1" w14:textId="24449FFD" w:rsidR="00173113" w:rsidRDefault="00173113">
      <w:pPr>
        <w:pStyle w:val="af"/>
      </w:pPr>
      <w:r>
        <w:rPr>
          <w:rStyle w:val="ae"/>
        </w:rPr>
        <w:annotationRef/>
      </w:r>
      <w:r>
        <w:t>Need to state which day??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BB927" w15:done="0"/>
  <w15:commentEx w15:paraId="13CB6692" w15:done="0"/>
  <w15:commentEx w15:paraId="4E6BF699" w15:done="0"/>
  <w15:commentEx w15:paraId="6ECE43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88469" w14:textId="77777777" w:rsidR="008E2181" w:rsidRDefault="008E2181" w:rsidP="006F0490">
      <w:pPr>
        <w:spacing w:before="0" w:after="0"/>
      </w:pPr>
      <w:r>
        <w:separator/>
      </w:r>
    </w:p>
    <w:p w14:paraId="00ECA1E4" w14:textId="77777777" w:rsidR="008E2181" w:rsidRDefault="008E2181"/>
  </w:endnote>
  <w:endnote w:type="continuationSeparator" w:id="0">
    <w:p w14:paraId="7A2DE2DA" w14:textId="77777777" w:rsidR="008E2181" w:rsidRDefault="008E2181" w:rsidP="006F0490">
      <w:pPr>
        <w:spacing w:before="0" w:after="0"/>
      </w:pPr>
      <w:r>
        <w:continuationSeparator/>
      </w:r>
    </w:p>
    <w:p w14:paraId="4D64C9B5" w14:textId="77777777" w:rsidR="008E2181" w:rsidRDefault="008E2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01772" w14:textId="77777777" w:rsidR="0054307D" w:rsidRPr="00832B7F" w:rsidRDefault="0054307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75665F">
          <w:rPr>
            <w:noProof/>
            <w:sz w:val="22"/>
          </w:rPr>
          <w:t>16</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B509B" w14:textId="77777777" w:rsidR="008E2181" w:rsidRDefault="008E2181" w:rsidP="006F0490">
      <w:pPr>
        <w:spacing w:before="0" w:after="0"/>
      </w:pPr>
      <w:r>
        <w:separator/>
      </w:r>
    </w:p>
    <w:p w14:paraId="37101576" w14:textId="77777777" w:rsidR="008E2181" w:rsidRDefault="008E2181"/>
  </w:footnote>
  <w:footnote w:type="continuationSeparator" w:id="0">
    <w:p w14:paraId="44A1EA24" w14:textId="77777777" w:rsidR="008E2181" w:rsidRDefault="008E2181" w:rsidP="006F0490">
      <w:pPr>
        <w:spacing w:before="0" w:after="0"/>
      </w:pPr>
      <w:r>
        <w:continuationSeparator/>
      </w:r>
    </w:p>
    <w:p w14:paraId="12A038AE" w14:textId="77777777" w:rsidR="008E2181" w:rsidRDefault="008E21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trackRevision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849"/>
    <w:rsid w:val="00014056"/>
    <w:rsid w:val="00014CA7"/>
    <w:rsid w:val="00027818"/>
    <w:rsid w:val="000410F4"/>
    <w:rsid w:val="0004407B"/>
    <w:rsid w:val="00044D1F"/>
    <w:rsid w:val="000536CD"/>
    <w:rsid w:val="00084A48"/>
    <w:rsid w:val="000A0323"/>
    <w:rsid w:val="000A22DA"/>
    <w:rsid w:val="000C6538"/>
    <w:rsid w:val="000C772D"/>
    <w:rsid w:val="000C7850"/>
    <w:rsid w:val="000F1E28"/>
    <w:rsid w:val="001019E1"/>
    <w:rsid w:val="0010654A"/>
    <w:rsid w:val="00115060"/>
    <w:rsid w:val="00136AFB"/>
    <w:rsid w:val="00160748"/>
    <w:rsid w:val="00173113"/>
    <w:rsid w:val="00181540"/>
    <w:rsid w:val="00192826"/>
    <w:rsid w:val="001C12A6"/>
    <w:rsid w:val="001E1B2C"/>
    <w:rsid w:val="001E5733"/>
    <w:rsid w:val="001F538E"/>
    <w:rsid w:val="002038B9"/>
    <w:rsid w:val="00235D94"/>
    <w:rsid w:val="00237048"/>
    <w:rsid w:val="00244DDD"/>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403252"/>
    <w:rsid w:val="00421DD2"/>
    <w:rsid w:val="00431DFC"/>
    <w:rsid w:val="004413F7"/>
    <w:rsid w:val="00446AF5"/>
    <w:rsid w:val="00454859"/>
    <w:rsid w:val="00460CAF"/>
    <w:rsid w:val="004A28D3"/>
    <w:rsid w:val="004C6092"/>
    <w:rsid w:val="004D57A1"/>
    <w:rsid w:val="00522855"/>
    <w:rsid w:val="0054307D"/>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616F9"/>
    <w:rsid w:val="007625BD"/>
    <w:rsid w:val="007C0982"/>
    <w:rsid w:val="00825366"/>
    <w:rsid w:val="00832B7F"/>
    <w:rsid w:val="00865AE7"/>
    <w:rsid w:val="008752A0"/>
    <w:rsid w:val="008C04C8"/>
    <w:rsid w:val="008E2181"/>
    <w:rsid w:val="008F3A80"/>
    <w:rsid w:val="00951747"/>
    <w:rsid w:val="0099091C"/>
    <w:rsid w:val="00992642"/>
    <w:rsid w:val="009D1A7A"/>
    <w:rsid w:val="00A73BEA"/>
    <w:rsid w:val="00A825ED"/>
    <w:rsid w:val="00A82C29"/>
    <w:rsid w:val="00A8695E"/>
    <w:rsid w:val="00AA53F2"/>
    <w:rsid w:val="00AC30B3"/>
    <w:rsid w:val="00AC41E0"/>
    <w:rsid w:val="00AE32D2"/>
    <w:rsid w:val="00B06CA1"/>
    <w:rsid w:val="00B10F72"/>
    <w:rsid w:val="00B260E8"/>
    <w:rsid w:val="00B356C6"/>
    <w:rsid w:val="00B556F3"/>
    <w:rsid w:val="00B65212"/>
    <w:rsid w:val="00B83F6B"/>
    <w:rsid w:val="00C038BD"/>
    <w:rsid w:val="00C064E9"/>
    <w:rsid w:val="00C07A2A"/>
    <w:rsid w:val="00C40057"/>
    <w:rsid w:val="00C472A3"/>
    <w:rsid w:val="00C500EF"/>
    <w:rsid w:val="00C56F2B"/>
    <w:rsid w:val="00C75831"/>
    <w:rsid w:val="00C823DA"/>
    <w:rsid w:val="00C91EE0"/>
    <w:rsid w:val="00C94C89"/>
    <w:rsid w:val="00CA2807"/>
    <w:rsid w:val="00CA7414"/>
    <w:rsid w:val="00CC0A07"/>
    <w:rsid w:val="00CC51F3"/>
    <w:rsid w:val="00CF499A"/>
    <w:rsid w:val="00D27B6D"/>
    <w:rsid w:val="00D30071"/>
    <w:rsid w:val="00D30337"/>
    <w:rsid w:val="00D35698"/>
    <w:rsid w:val="00D547F9"/>
    <w:rsid w:val="00DB771A"/>
    <w:rsid w:val="00DC49C0"/>
    <w:rsid w:val="00DC509A"/>
    <w:rsid w:val="00DE5382"/>
    <w:rsid w:val="00E21EE8"/>
    <w:rsid w:val="00E25FF3"/>
    <w:rsid w:val="00E46937"/>
    <w:rsid w:val="00E750C4"/>
    <w:rsid w:val="00E83559"/>
    <w:rsid w:val="00EB3A57"/>
    <w:rsid w:val="00ED2055"/>
    <w:rsid w:val="00ED4088"/>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9EC1"/>
  <w15:docId w15:val="{D7EFB9E1-4278-4A1D-B9CB-1B586EB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616BC8"/>
    <w:rsid w:val="00936828"/>
    <w:rsid w:val="009E317C"/>
    <w:rsid w:val="00A54C66"/>
    <w:rsid w:val="00B337E2"/>
    <w:rsid w:val="00D8297D"/>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86A45-7D6F-4F4A-AFED-4FB9791D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29</cp:revision>
  <dcterms:created xsi:type="dcterms:W3CDTF">2014-09-14T15:44:00Z</dcterms:created>
  <dcterms:modified xsi:type="dcterms:W3CDTF">2014-09-22T03:00:00Z</dcterms:modified>
</cp:coreProperties>
</file>