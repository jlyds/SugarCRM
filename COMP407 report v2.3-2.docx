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BDAD4" w14:textId="77777777" w:rsidR="002B6849" w:rsidRPr="00C52E41" w:rsidRDefault="00DC49C0" w:rsidP="00DC49C0">
      <w:pPr>
        <w:pBdr>
          <w:bottom w:val="single" w:sz="48" w:space="1" w:color="008000"/>
        </w:pBdr>
        <w:spacing w:before="0" w:after="0"/>
        <w:jc w:val="center"/>
      </w:pPr>
      <w:bookmarkStart w:id="0" w:name="_Toc358584278"/>
      <w:bookmarkStart w:id="1" w:name="_Toc358630293"/>
      <w:bookmarkStart w:id="2" w:name="_Toc358890388"/>
      <w:r w:rsidRPr="00C52E41">
        <w:rPr>
          <w:noProof/>
          <w:lang w:eastAsia="zh-CN"/>
        </w:rPr>
        <w:drawing>
          <wp:inline distT="0" distB="0" distL="0" distR="0" wp14:anchorId="56D9B465" wp14:editId="78EA6D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7BD6D86B" w14:textId="77777777" w:rsidR="00DC49C0" w:rsidRPr="00C52E41" w:rsidRDefault="00DC49C0" w:rsidP="00DC49C0">
      <w:pPr>
        <w:pBdr>
          <w:bottom w:val="single" w:sz="48" w:space="1" w:color="008000"/>
        </w:pBdr>
        <w:spacing w:before="0" w:after="0"/>
        <w:jc w:val="center"/>
      </w:pPr>
    </w:p>
    <w:p w14:paraId="7C39862A" w14:textId="77777777" w:rsidR="00E46937" w:rsidRPr="00C52E41" w:rsidRDefault="00E46937" w:rsidP="00E46937">
      <w:pPr>
        <w:pStyle w:val="a6"/>
        <w:rPr>
          <w:sz w:val="36"/>
        </w:rPr>
      </w:pPr>
    </w:p>
    <w:p w14:paraId="45DCFEDB" w14:textId="77777777" w:rsidR="002B6849" w:rsidRPr="00C52E41" w:rsidRDefault="002B6849" w:rsidP="00E46937">
      <w:pPr>
        <w:pStyle w:val="a6"/>
        <w:jc w:val="center"/>
        <w:rPr>
          <w:b/>
          <w:sz w:val="36"/>
        </w:rPr>
      </w:pPr>
      <w:r w:rsidRPr="00C52E41">
        <w:rPr>
          <w:b/>
          <w:sz w:val="36"/>
        </w:rPr>
        <w:t>School of Public Administration</w:t>
      </w:r>
      <w:r w:rsidR="00192826" w:rsidRPr="00C52E41">
        <w:rPr>
          <w:b/>
          <w:sz w:val="36"/>
        </w:rPr>
        <w:br/>
      </w:r>
      <w:r w:rsidRPr="00C52E41">
        <w:rPr>
          <w:b/>
          <w:sz w:val="36"/>
        </w:rPr>
        <w:t>Bachelor of Science in Computing</w:t>
      </w:r>
    </w:p>
    <w:p w14:paraId="4A29EC4D" w14:textId="77777777" w:rsidR="000410F4" w:rsidRPr="00C52E41" w:rsidRDefault="000410F4" w:rsidP="00E46937">
      <w:pPr>
        <w:pStyle w:val="a6"/>
        <w:rPr>
          <w:sz w:val="36"/>
        </w:rPr>
      </w:pPr>
    </w:p>
    <w:p w14:paraId="455B3085" w14:textId="77777777" w:rsidR="00E46937" w:rsidRPr="00C52E41" w:rsidRDefault="00E46937" w:rsidP="00E46937">
      <w:pPr>
        <w:pStyle w:val="a6"/>
        <w:rPr>
          <w:sz w:val="36"/>
        </w:rPr>
      </w:pPr>
    </w:p>
    <w:p w14:paraId="56614365" w14:textId="77777777" w:rsidR="002B6849" w:rsidRPr="00C52E41" w:rsidRDefault="00AC30B3" w:rsidP="00E46937">
      <w:pPr>
        <w:pStyle w:val="a6"/>
        <w:jc w:val="center"/>
        <w:rPr>
          <w:sz w:val="28"/>
        </w:rPr>
      </w:pPr>
      <w:r w:rsidRPr="00C52E41">
        <w:rPr>
          <w:b/>
          <w:sz w:val="40"/>
        </w:rPr>
        <w:t xml:space="preserve">COMP407 </w:t>
      </w:r>
      <w:r w:rsidR="00FC010A" w:rsidRPr="00C52E41">
        <w:rPr>
          <w:rFonts w:hint="eastAsia"/>
          <w:b/>
          <w:sz w:val="40"/>
          <w:lang w:eastAsia="zh-HK"/>
        </w:rPr>
        <w:t xml:space="preserve">Selected Topics II </w:t>
      </w:r>
      <w:r w:rsidR="00FC010A" w:rsidRPr="00C52E41">
        <w:rPr>
          <w:b/>
          <w:sz w:val="40"/>
          <w:lang w:eastAsia="zh-HK"/>
        </w:rPr>
        <w:t>–</w:t>
      </w:r>
      <w:r w:rsidR="00FC010A" w:rsidRPr="00C52E41">
        <w:rPr>
          <w:rFonts w:hint="eastAsia"/>
          <w:b/>
          <w:sz w:val="40"/>
          <w:lang w:eastAsia="zh-HK"/>
        </w:rPr>
        <w:t xml:space="preserve"> IT Solutions for Business</w:t>
      </w:r>
      <w:r w:rsidR="002B6849" w:rsidRPr="00C52E41">
        <w:rPr>
          <w:b/>
          <w:sz w:val="40"/>
        </w:rPr>
        <w:br/>
        <w:t>Final Report</w:t>
      </w:r>
      <w:r w:rsidR="00E46937" w:rsidRPr="00C52E41">
        <w:rPr>
          <w:b/>
          <w:sz w:val="36"/>
        </w:rPr>
        <w:br/>
      </w:r>
      <w:r w:rsidR="00E46937" w:rsidRPr="00C52E41">
        <w:rPr>
          <w:b/>
        </w:rPr>
        <w:br/>
      </w:r>
      <w:r w:rsidRPr="00C52E41">
        <w:rPr>
          <w:sz w:val="28"/>
        </w:rPr>
        <w:t>2014</w:t>
      </w:r>
      <w:r w:rsidR="00460CAF" w:rsidRPr="00C52E41">
        <w:rPr>
          <w:sz w:val="28"/>
        </w:rPr>
        <w:t>/</w:t>
      </w:r>
      <w:r w:rsidRPr="00C52E41">
        <w:rPr>
          <w:sz w:val="28"/>
        </w:rPr>
        <w:t>15 1</w:t>
      </w:r>
      <w:r w:rsidRPr="00C52E41">
        <w:rPr>
          <w:rFonts w:hint="eastAsia"/>
          <w:sz w:val="28"/>
          <w:vertAlign w:val="superscript"/>
          <w:lang w:eastAsia="zh-TW"/>
        </w:rPr>
        <w:t>s</w:t>
      </w:r>
      <w:r w:rsidRPr="00C52E41">
        <w:rPr>
          <w:sz w:val="28"/>
          <w:vertAlign w:val="superscript"/>
          <w:lang w:eastAsia="zh-TW"/>
        </w:rPr>
        <w:t>t</w:t>
      </w:r>
      <w:r w:rsidR="00E46937" w:rsidRPr="00C52E41">
        <w:rPr>
          <w:sz w:val="28"/>
        </w:rPr>
        <w:t xml:space="preserve"> semester</w:t>
      </w:r>
    </w:p>
    <w:p w14:paraId="6C6354CD" w14:textId="77777777" w:rsidR="00E46937" w:rsidRPr="00C52E41" w:rsidRDefault="00E46937" w:rsidP="00E46937">
      <w:pPr>
        <w:pStyle w:val="a6"/>
        <w:jc w:val="center"/>
        <w:rPr>
          <w:sz w:val="28"/>
        </w:rPr>
      </w:pPr>
    </w:p>
    <w:p w14:paraId="39B937E1" w14:textId="77777777" w:rsidR="00E46937" w:rsidRPr="00C52E41" w:rsidRDefault="00E46937" w:rsidP="00E46937">
      <w:pPr>
        <w:pStyle w:val="a6"/>
        <w:jc w:val="center"/>
        <w:rPr>
          <w:sz w:val="28"/>
        </w:rPr>
      </w:pPr>
    </w:p>
    <w:p w14:paraId="11A192E0" w14:textId="77777777" w:rsidR="00E46937" w:rsidRPr="00C52E41"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C52E41" w14:paraId="67FBEFE4"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E8C5092" w14:textId="77777777" w:rsidR="002B6849" w:rsidRPr="00C52E41" w:rsidRDefault="007616F9" w:rsidP="00E46937">
            <w:pPr>
              <w:pStyle w:val="a6"/>
              <w:jc w:val="center"/>
              <w:rPr>
                <w:sz w:val="28"/>
                <w:szCs w:val="30"/>
                <w:lang w:val="en-GB"/>
              </w:rPr>
            </w:pPr>
            <w:r w:rsidRPr="00C52E41">
              <w:rPr>
                <w:sz w:val="28"/>
                <w:szCs w:val="30"/>
                <w:lang w:val="en-GB"/>
              </w:rPr>
              <w:t>SugarCRM Improvement System</w:t>
            </w:r>
          </w:p>
        </w:tc>
      </w:tr>
      <w:tr w:rsidR="002B6849" w:rsidRPr="00C52E41" w14:paraId="151B61CA" w14:textId="77777777" w:rsidTr="00D35698">
        <w:trPr>
          <w:jc w:val="center"/>
        </w:trPr>
        <w:tc>
          <w:tcPr>
            <w:tcW w:w="2448" w:type="dxa"/>
            <w:tcBorders>
              <w:top w:val="single" w:sz="4" w:space="0" w:color="BFBFBF"/>
              <w:left w:val="nil"/>
              <w:bottom w:val="nil"/>
              <w:right w:val="nil"/>
            </w:tcBorders>
            <w:vAlign w:val="center"/>
          </w:tcPr>
          <w:p w14:paraId="472EEB99" w14:textId="77777777" w:rsidR="002B6849" w:rsidRPr="00C52E41" w:rsidRDefault="002B6849" w:rsidP="00E46937">
            <w:pPr>
              <w:pStyle w:val="a6"/>
              <w:rPr>
                <w:lang w:val="en-GB"/>
              </w:rPr>
            </w:pPr>
          </w:p>
          <w:p w14:paraId="6E112A64" w14:textId="77777777" w:rsidR="00E46937" w:rsidRPr="00C52E41" w:rsidRDefault="00E46937" w:rsidP="00E46937">
            <w:pPr>
              <w:pStyle w:val="a6"/>
              <w:rPr>
                <w:lang w:val="en-GB"/>
              </w:rPr>
            </w:pPr>
          </w:p>
          <w:p w14:paraId="2394280E" w14:textId="77777777" w:rsidR="00A825ED" w:rsidRPr="00C52E41" w:rsidRDefault="00A825ED" w:rsidP="00E46937">
            <w:pPr>
              <w:pStyle w:val="a6"/>
              <w:rPr>
                <w:lang w:val="en-GB"/>
              </w:rPr>
            </w:pPr>
          </w:p>
          <w:p w14:paraId="05D15FF4" w14:textId="77777777" w:rsidR="00A825ED" w:rsidRPr="00C52E41" w:rsidRDefault="00A825ED" w:rsidP="00E46937">
            <w:pPr>
              <w:pStyle w:val="a6"/>
              <w:rPr>
                <w:lang w:val="en-GB"/>
              </w:rPr>
            </w:pPr>
          </w:p>
          <w:p w14:paraId="4C5AD654" w14:textId="77777777" w:rsidR="00A825ED" w:rsidRPr="00C52E41" w:rsidRDefault="00A825ED" w:rsidP="00E46937">
            <w:pPr>
              <w:pStyle w:val="a6"/>
              <w:rPr>
                <w:lang w:val="en-GB"/>
              </w:rPr>
            </w:pPr>
          </w:p>
          <w:p w14:paraId="53DD2151" w14:textId="77777777" w:rsidR="00A825ED" w:rsidRPr="00C52E41" w:rsidRDefault="00A825ED" w:rsidP="00E46937">
            <w:pPr>
              <w:pStyle w:val="a6"/>
              <w:rPr>
                <w:lang w:val="en-GB"/>
              </w:rPr>
            </w:pPr>
          </w:p>
          <w:p w14:paraId="6554013B" w14:textId="77777777" w:rsidR="00A825ED" w:rsidRPr="00C52E41" w:rsidRDefault="00A825ED" w:rsidP="00E46937">
            <w:pPr>
              <w:pStyle w:val="a6"/>
              <w:rPr>
                <w:lang w:val="en-GB"/>
              </w:rPr>
            </w:pPr>
          </w:p>
          <w:p w14:paraId="62C02859" w14:textId="77777777" w:rsidR="00A825ED" w:rsidRPr="00C52E41" w:rsidRDefault="00A825ED" w:rsidP="00E46937">
            <w:pPr>
              <w:pStyle w:val="a6"/>
              <w:rPr>
                <w:lang w:val="en-GB"/>
              </w:rPr>
            </w:pPr>
          </w:p>
        </w:tc>
        <w:tc>
          <w:tcPr>
            <w:tcW w:w="6068" w:type="dxa"/>
            <w:tcBorders>
              <w:top w:val="single" w:sz="4" w:space="0" w:color="BFBFBF"/>
              <w:left w:val="nil"/>
              <w:bottom w:val="nil"/>
              <w:right w:val="nil"/>
            </w:tcBorders>
            <w:vAlign w:val="center"/>
          </w:tcPr>
          <w:p w14:paraId="00D8B81A" w14:textId="77777777" w:rsidR="002B6849" w:rsidRPr="00C52E41" w:rsidRDefault="002B6849" w:rsidP="00E46937">
            <w:pPr>
              <w:pStyle w:val="a6"/>
              <w:rPr>
                <w:lang w:val="en-GB"/>
              </w:rPr>
            </w:pPr>
          </w:p>
        </w:tc>
      </w:tr>
      <w:tr w:rsidR="002B6849" w:rsidRPr="00C52E41" w14:paraId="39F4C370" w14:textId="77777777" w:rsidTr="00D35698">
        <w:trPr>
          <w:trHeight w:val="378"/>
          <w:jc w:val="center"/>
        </w:trPr>
        <w:tc>
          <w:tcPr>
            <w:tcW w:w="2448" w:type="dxa"/>
            <w:vAlign w:val="center"/>
            <w:hideMark/>
          </w:tcPr>
          <w:p w14:paraId="56833988" w14:textId="77777777" w:rsidR="002B6849" w:rsidRPr="00C52E41" w:rsidRDefault="002B6849" w:rsidP="00E46937">
            <w:pPr>
              <w:pStyle w:val="a6"/>
            </w:pPr>
            <w:r w:rsidRPr="00C52E41">
              <w:t>Team number:</w:t>
            </w:r>
          </w:p>
        </w:tc>
        <w:tc>
          <w:tcPr>
            <w:tcW w:w="6068" w:type="dxa"/>
            <w:vAlign w:val="center"/>
          </w:tcPr>
          <w:p w14:paraId="0342EFC3" w14:textId="77777777" w:rsidR="002B6849" w:rsidRPr="00C52E41" w:rsidRDefault="00BA22EB" w:rsidP="00E46937">
            <w:pPr>
              <w:pStyle w:val="a6"/>
            </w:pPr>
            <w:sdt>
              <w:sdtPr>
                <w:alias w:val="Your team number"/>
                <w:tag w:val="something"/>
                <w:id w:val="172484864"/>
                <w:placeholder>
                  <w:docPart w:val="CD6E80D604154B3984EEDEB3BC146D6C"/>
                </w:placeholder>
                <w:text/>
              </w:sdtPr>
              <w:sdtEndPr/>
              <w:sdtContent>
                <w:r w:rsidR="007616F9" w:rsidRPr="00C52E41">
                  <w:t>3</w:t>
                </w:r>
              </w:sdtContent>
            </w:sdt>
          </w:p>
        </w:tc>
      </w:tr>
      <w:tr w:rsidR="002B6849" w:rsidRPr="00C52E41" w14:paraId="3FC0386D" w14:textId="77777777" w:rsidTr="00D35698">
        <w:trPr>
          <w:trHeight w:val="360"/>
          <w:jc w:val="center"/>
        </w:trPr>
        <w:tc>
          <w:tcPr>
            <w:tcW w:w="2448" w:type="dxa"/>
            <w:hideMark/>
          </w:tcPr>
          <w:p w14:paraId="7DFA70FC" w14:textId="77777777" w:rsidR="002B6849" w:rsidRPr="00C52E41" w:rsidRDefault="002B6849" w:rsidP="00E46937">
            <w:pPr>
              <w:pStyle w:val="a6"/>
              <w:rPr>
                <w:lang w:val="en-GB"/>
              </w:rPr>
            </w:pPr>
            <w:r w:rsidRPr="00C52E41">
              <w:t>Team members:</w:t>
            </w:r>
          </w:p>
        </w:tc>
        <w:tc>
          <w:tcPr>
            <w:tcW w:w="6068" w:type="dxa"/>
            <w:vAlign w:val="center"/>
          </w:tcPr>
          <w:p w14:paraId="0BCD6777" w14:textId="77777777" w:rsidR="002B6849" w:rsidRPr="00C52E41" w:rsidRDefault="00BA22EB" w:rsidP="00E46937">
            <w:pPr>
              <w:pStyle w:val="a6"/>
              <w:rPr>
                <w:i/>
                <w:lang w:val="en-GB"/>
              </w:rPr>
            </w:pPr>
            <w:sdt>
              <w:sdtPr>
                <w:alias w:val="Member 1"/>
                <w:id w:val="172484873"/>
                <w:placeholder>
                  <w:docPart w:val="AA2E922A83AE4DDCAC483CFAB64F9DAF"/>
                </w:placeholder>
                <w:text/>
              </w:sdtPr>
              <w:sdtEndPr/>
              <w:sdtContent>
                <w:r w:rsidR="00AC30B3" w:rsidRPr="00C52E41">
                  <w:t>Athena HOI Ka W</w:t>
                </w:r>
                <w:r w:rsidR="00AC30B3" w:rsidRPr="00C52E41">
                  <w:rPr>
                    <w:rFonts w:hint="eastAsia"/>
                    <w:lang w:eastAsia="zh-TW"/>
                  </w:rPr>
                  <w:t>ai (P1104463)</w:t>
                </w:r>
              </w:sdtContent>
            </w:sdt>
          </w:p>
          <w:p w14:paraId="6206F3B4" w14:textId="77777777" w:rsidR="002B6849" w:rsidRPr="00C52E41" w:rsidRDefault="00BA22EB" w:rsidP="00AC30B3">
            <w:pPr>
              <w:pStyle w:val="a6"/>
              <w:rPr>
                <w:i/>
                <w:lang w:val="en-GB"/>
              </w:rPr>
            </w:pPr>
            <w:sdt>
              <w:sdtPr>
                <w:alias w:val="Member 2"/>
                <w:id w:val="172484885"/>
                <w:placeholder>
                  <w:docPart w:val="E69D73DD461E4A6AAD2DF5C8F718732A"/>
                </w:placeholder>
                <w:text/>
              </w:sdtPr>
              <w:sdtEndPr/>
              <w:sdtContent>
                <w:r w:rsidR="00AC30B3" w:rsidRPr="00C52E41">
                  <w:t>Sandy CHEN Wan Ping (P1107936</w:t>
                </w:r>
                <w:r w:rsidR="002B6849" w:rsidRPr="00C52E41">
                  <w:t>)</w:t>
                </w:r>
              </w:sdtContent>
            </w:sdt>
            <w:r w:rsidR="002B6849" w:rsidRPr="00C52E41">
              <w:rPr>
                <w:i/>
                <w:lang w:val="en-GB"/>
              </w:rPr>
              <w:br/>
            </w:r>
            <w:sdt>
              <w:sdtPr>
                <w:alias w:val="Member 3"/>
                <w:id w:val="172484886"/>
                <w:placeholder>
                  <w:docPart w:val="19FC3BC5E14A4ECA93D765F8AB04FAE1"/>
                </w:placeholder>
                <w:text/>
              </w:sdtPr>
              <w:sdtEndPr/>
              <w:sdtContent>
                <w:r w:rsidR="00AC30B3" w:rsidRPr="00C52E41">
                  <w:t>KeyLIANG Yi Juan (P1107923</w:t>
                </w:r>
                <w:r w:rsidR="007616F9" w:rsidRPr="00C52E41">
                  <w:t>)</w:t>
                </w:r>
              </w:sdtContent>
            </w:sdt>
          </w:p>
        </w:tc>
      </w:tr>
      <w:tr w:rsidR="00DC49C0" w:rsidRPr="00C52E41" w14:paraId="3D2F1878" w14:textId="77777777" w:rsidTr="00D35698">
        <w:trPr>
          <w:trHeight w:val="360"/>
          <w:jc w:val="center"/>
        </w:trPr>
        <w:tc>
          <w:tcPr>
            <w:tcW w:w="2448" w:type="dxa"/>
            <w:vAlign w:val="center"/>
            <w:hideMark/>
          </w:tcPr>
          <w:p w14:paraId="4C4186FD" w14:textId="77777777" w:rsidR="00DC49C0" w:rsidRPr="00C52E41" w:rsidRDefault="00DC49C0" w:rsidP="00E46937">
            <w:pPr>
              <w:pStyle w:val="a6"/>
            </w:pPr>
          </w:p>
        </w:tc>
        <w:tc>
          <w:tcPr>
            <w:tcW w:w="6068" w:type="dxa"/>
            <w:vAlign w:val="center"/>
          </w:tcPr>
          <w:p w14:paraId="08E46624" w14:textId="77777777" w:rsidR="00DC49C0" w:rsidRPr="00C52E41" w:rsidRDefault="00DC49C0" w:rsidP="00E46937">
            <w:pPr>
              <w:pStyle w:val="a6"/>
            </w:pPr>
          </w:p>
        </w:tc>
      </w:tr>
      <w:tr w:rsidR="002B6849" w:rsidRPr="00C52E41" w14:paraId="61370640" w14:textId="77777777" w:rsidTr="00D35698">
        <w:trPr>
          <w:trHeight w:val="360"/>
          <w:jc w:val="center"/>
        </w:trPr>
        <w:tc>
          <w:tcPr>
            <w:tcW w:w="2448" w:type="dxa"/>
            <w:vAlign w:val="center"/>
            <w:hideMark/>
          </w:tcPr>
          <w:p w14:paraId="52CA7F92" w14:textId="77777777" w:rsidR="002B6849" w:rsidRPr="00C52E41" w:rsidRDefault="002B6849" w:rsidP="00E46937">
            <w:pPr>
              <w:pStyle w:val="a6"/>
              <w:rPr>
                <w:lang w:val="en-GB"/>
              </w:rPr>
            </w:pPr>
            <w:r w:rsidRPr="00C52E41">
              <w:t>Supervisor:</w:t>
            </w:r>
          </w:p>
        </w:tc>
        <w:tc>
          <w:tcPr>
            <w:tcW w:w="6068" w:type="dxa"/>
            <w:vAlign w:val="center"/>
          </w:tcPr>
          <w:p w14:paraId="3D8CE4EC" w14:textId="77777777" w:rsidR="002B6849" w:rsidRPr="00C52E41" w:rsidRDefault="00BA22EB" w:rsidP="00E46937">
            <w:pPr>
              <w:pStyle w:val="a6"/>
              <w:rPr>
                <w:i/>
                <w:lang w:val="en-GB"/>
              </w:rPr>
            </w:pPr>
            <w:sdt>
              <w:sdtPr>
                <w:alias w:val="Your supervisor"/>
                <w:tag w:val="Your supervisor"/>
                <w:id w:val="172484901"/>
                <w:placeholder>
                  <w:docPart w:val="E3B40CFE94D54684A4A749BB4F28A65C"/>
                </w:placeholder>
                <w:text/>
              </w:sdtPr>
              <w:sdtEndPr/>
              <w:sdtContent>
                <w:r w:rsidR="00AC30B3" w:rsidRPr="00C52E41">
                  <w:t>Dr. Benjiman Ng</w:t>
                </w:r>
              </w:sdtContent>
            </w:sdt>
          </w:p>
        </w:tc>
      </w:tr>
      <w:tr w:rsidR="002B6849" w:rsidRPr="00C52E41" w14:paraId="414A0F13" w14:textId="77777777" w:rsidTr="00D35698">
        <w:trPr>
          <w:trHeight w:val="360"/>
          <w:jc w:val="center"/>
        </w:trPr>
        <w:tc>
          <w:tcPr>
            <w:tcW w:w="2448" w:type="dxa"/>
            <w:vAlign w:val="center"/>
            <w:hideMark/>
          </w:tcPr>
          <w:p w14:paraId="16F7C142" w14:textId="77777777" w:rsidR="002B6849" w:rsidRPr="00C52E41" w:rsidRDefault="002B6849" w:rsidP="00E46937">
            <w:pPr>
              <w:pStyle w:val="a6"/>
              <w:rPr>
                <w:lang w:val="en-GB"/>
              </w:rPr>
            </w:pPr>
            <w:r w:rsidRPr="00C52E41">
              <w:t>Assessor:</w:t>
            </w:r>
          </w:p>
        </w:tc>
        <w:tc>
          <w:tcPr>
            <w:tcW w:w="6068" w:type="dxa"/>
            <w:vAlign w:val="center"/>
          </w:tcPr>
          <w:p w14:paraId="39BDCC0E" w14:textId="77777777" w:rsidR="002B6849" w:rsidRPr="00C52E41" w:rsidRDefault="00BA22EB" w:rsidP="00E46937">
            <w:pPr>
              <w:pStyle w:val="a6"/>
              <w:rPr>
                <w:i/>
                <w:lang w:val="en-GB" w:eastAsia="zh-MO"/>
              </w:rPr>
            </w:pPr>
            <w:sdt>
              <w:sdtPr>
                <w:alias w:val="Your assesor"/>
                <w:id w:val="172484903"/>
                <w:placeholder>
                  <w:docPart w:val="60FB754734D44F5098928A68F6549BDE"/>
                </w:placeholder>
                <w:text/>
              </w:sdtPr>
              <w:sdtEndPr/>
              <w:sdtContent>
                <w:r w:rsidR="00AC30B3" w:rsidRPr="00C52E41">
                  <w:t>Dr. Rita Tse</w:t>
                </w:r>
              </w:sdtContent>
            </w:sdt>
          </w:p>
        </w:tc>
      </w:tr>
      <w:tr w:rsidR="002B6849" w:rsidRPr="00C52E41" w14:paraId="68384EA2" w14:textId="77777777" w:rsidTr="00D35698">
        <w:trPr>
          <w:trHeight w:val="360"/>
          <w:jc w:val="center"/>
        </w:trPr>
        <w:tc>
          <w:tcPr>
            <w:tcW w:w="2448" w:type="dxa"/>
            <w:vAlign w:val="center"/>
          </w:tcPr>
          <w:p w14:paraId="51312B83" w14:textId="77777777" w:rsidR="002B6849" w:rsidRPr="00C52E41" w:rsidRDefault="002B6849" w:rsidP="00192826">
            <w:pPr>
              <w:pStyle w:val="a6"/>
              <w:rPr>
                <w:lang w:val="en-GB"/>
              </w:rPr>
            </w:pPr>
          </w:p>
        </w:tc>
        <w:tc>
          <w:tcPr>
            <w:tcW w:w="6068" w:type="dxa"/>
            <w:vAlign w:val="center"/>
          </w:tcPr>
          <w:p w14:paraId="665F11BC" w14:textId="77777777" w:rsidR="002B6849" w:rsidRPr="00C52E41" w:rsidRDefault="002B6849" w:rsidP="00192826">
            <w:pPr>
              <w:pStyle w:val="a6"/>
              <w:rPr>
                <w:lang w:val="en-GB"/>
              </w:rPr>
            </w:pPr>
          </w:p>
        </w:tc>
      </w:tr>
      <w:tr w:rsidR="002B6849" w:rsidRPr="00C52E41" w14:paraId="4B798DB3" w14:textId="77777777" w:rsidTr="00D35698">
        <w:trPr>
          <w:trHeight w:val="360"/>
          <w:jc w:val="center"/>
        </w:trPr>
        <w:tc>
          <w:tcPr>
            <w:tcW w:w="2448" w:type="dxa"/>
            <w:vAlign w:val="center"/>
            <w:hideMark/>
          </w:tcPr>
          <w:p w14:paraId="532D87EC" w14:textId="77777777" w:rsidR="002B6849" w:rsidRPr="00C52E41" w:rsidRDefault="002B6849" w:rsidP="00192826">
            <w:pPr>
              <w:pStyle w:val="a6"/>
              <w:rPr>
                <w:lang w:val="en-GB"/>
              </w:rPr>
            </w:pPr>
            <w:r w:rsidRPr="00C52E41">
              <w:t>Submission Date:</w:t>
            </w:r>
          </w:p>
        </w:tc>
        <w:tc>
          <w:tcPr>
            <w:tcW w:w="6068" w:type="dxa"/>
            <w:vAlign w:val="center"/>
          </w:tcPr>
          <w:p w14:paraId="14C4583B" w14:textId="77777777" w:rsidR="00DC49C0" w:rsidRPr="00C52E41" w:rsidRDefault="00FC010A" w:rsidP="00192826">
            <w:pPr>
              <w:pStyle w:val="a6"/>
            </w:pPr>
            <w:r w:rsidRPr="00C52E41">
              <w:rPr>
                <w:rFonts w:hint="eastAsia"/>
                <w:lang w:eastAsia="zh-HK"/>
              </w:rPr>
              <w:t>Nov</w:t>
            </w:r>
            <w:r w:rsidR="002B6849" w:rsidRPr="00C52E41">
              <w:t xml:space="preserve"> 17, 2014</w:t>
            </w:r>
          </w:p>
        </w:tc>
      </w:tr>
    </w:tbl>
    <w:p w14:paraId="113DE3B2" w14:textId="77777777" w:rsidR="00E46937" w:rsidRPr="00C52E41" w:rsidRDefault="00DC49C0" w:rsidP="00DC49C0">
      <w:r w:rsidRPr="00C52E41">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0E54EB13" w14:textId="77777777" w:rsidR="00192826" w:rsidRPr="00C52E41" w:rsidRDefault="00192826" w:rsidP="00DC49C0">
          <w:pPr>
            <w:rPr>
              <w:b/>
              <w:sz w:val="32"/>
            </w:rPr>
          </w:pPr>
          <w:r w:rsidRPr="00C52E41">
            <w:rPr>
              <w:b/>
              <w:sz w:val="32"/>
            </w:rPr>
            <w:t>Table of Contents</w:t>
          </w:r>
        </w:p>
        <w:p w14:paraId="6AF77AD6" w14:textId="77777777" w:rsidR="00CB1DCE" w:rsidRDefault="00B45816">
          <w:pPr>
            <w:pStyle w:val="10"/>
            <w:rPr>
              <w:rFonts w:asciiTheme="minorHAnsi" w:eastAsiaTheme="minorEastAsia" w:hAnsiTheme="minorHAnsi" w:cstheme="minorBidi"/>
              <w:sz w:val="22"/>
              <w:szCs w:val="22"/>
              <w:lang w:eastAsia="ja-JP"/>
            </w:rPr>
          </w:pPr>
          <w:r w:rsidRPr="00C52E41">
            <w:fldChar w:fldCharType="begin"/>
          </w:r>
          <w:r w:rsidR="00192826" w:rsidRPr="00C52E41">
            <w:instrText xml:space="preserve"> TOC \o "1-3" \h \z \u </w:instrText>
          </w:r>
          <w:r w:rsidRPr="00C52E41">
            <w:fldChar w:fldCharType="separate"/>
          </w:r>
          <w:hyperlink w:anchor="_Toc400319251" w:history="1">
            <w:r w:rsidR="00CB1DCE" w:rsidRPr="00286BA7">
              <w:rPr>
                <w:rStyle w:val="a4"/>
              </w:rPr>
              <w:t>1</w:t>
            </w:r>
            <w:r w:rsidR="00CB1DCE">
              <w:rPr>
                <w:rFonts w:asciiTheme="minorHAnsi" w:eastAsiaTheme="minorEastAsia" w:hAnsiTheme="minorHAnsi" w:cstheme="minorBidi"/>
                <w:sz w:val="22"/>
                <w:szCs w:val="22"/>
                <w:lang w:eastAsia="ja-JP"/>
              </w:rPr>
              <w:tab/>
            </w:r>
            <w:r w:rsidR="00CB1DCE" w:rsidRPr="00286BA7">
              <w:rPr>
                <w:rStyle w:val="a4"/>
              </w:rPr>
              <w:t>Introduction</w:t>
            </w:r>
            <w:r w:rsidR="00CB1DCE">
              <w:rPr>
                <w:webHidden/>
              </w:rPr>
              <w:tab/>
            </w:r>
            <w:r w:rsidR="00CB1DCE">
              <w:rPr>
                <w:webHidden/>
              </w:rPr>
              <w:fldChar w:fldCharType="begin"/>
            </w:r>
            <w:r w:rsidR="00CB1DCE">
              <w:rPr>
                <w:webHidden/>
              </w:rPr>
              <w:instrText xml:space="preserve"> PAGEREF _Toc400319251 \h </w:instrText>
            </w:r>
            <w:r w:rsidR="00CB1DCE">
              <w:rPr>
                <w:webHidden/>
              </w:rPr>
            </w:r>
            <w:r w:rsidR="00CB1DCE">
              <w:rPr>
                <w:webHidden/>
              </w:rPr>
              <w:fldChar w:fldCharType="separate"/>
            </w:r>
            <w:r w:rsidR="00CB1DCE">
              <w:rPr>
                <w:webHidden/>
              </w:rPr>
              <w:t>4</w:t>
            </w:r>
            <w:r w:rsidR="00CB1DCE">
              <w:rPr>
                <w:webHidden/>
              </w:rPr>
              <w:fldChar w:fldCharType="end"/>
            </w:r>
          </w:hyperlink>
        </w:p>
        <w:p w14:paraId="33304560" w14:textId="77777777" w:rsidR="00CB1DCE" w:rsidRDefault="00BA22EB">
          <w:pPr>
            <w:pStyle w:val="20"/>
            <w:rPr>
              <w:rFonts w:asciiTheme="minorHAnsi" w:eastAsiaTheme="minorEastAsia" w:hAnsiTheme="minorHAnsi" w:cstheme="minorBidi"/>
              <w:noProof/>
              <w:sz w:val="22"/>
              <w:szCs w:val="22"/>
              <w:lang w:eastAsia="ja-JP"/>
            </w:rPr>
          </w:pPr>
          <w:hyperlink w:anchor="_Toc400319252" w:history="1">
            <w:r w:rsidR="00CB1DCE" w:rsidRPr="00286BA7">
              <w:rPr>
                <w:rStyle w:val="a4"/>
                <w:noProof/>
              </w:rPr>
              <w:t>1.1</w:t>
            </w:r>
            <w:r w:rsidR="00CB1DCE">
              <w:rPr>
                <w:rFonts w:asciiTheme="minorHAnsi" w:eastAsiaTheme="minorEastAsia" w:hAnsiTheme="minorHAnsi" w:cstheme="minorBidi"/>
                <w:noProof/>
                <w:sz w:val="22"/>
                <w:szCs w:val="22"/>
                <w:lang w:eastAsia="ja-JP"/>
              </w:rPr>
              <w:tab/>
            </w:r>
            <w:r w:rsidR="00CB1DCE" w:rsidRPr="00286BA7">
              <w:rPr>
                <w:rStyle w:val="a4"/>
                <w:noProof/>
              </w:rPr>
              <w:t>Overview</w:t>
            </w:r>
            <w:r w:rsidR="00CB1DCE">
              <w:rPr>
                <w:noProof/>
                <w:webHidden/>
              </w:rPr>
              <w:tab/>
            </w:r>
            <w:r w:rsidR="00CB1DCE">
              <w:rPr>
                <w:noProof/>
                <w:webHidden/>
              </w:rPr>
              <w:fldChar w:fldCharType="begin"/>
            </w:r>
            <w:r w:rsidR="00CB1DCE">
              <w:rPr>
                <w:noProof/>
                <w:webHidden/>
              </w:rPr>
              <w:instrText xml:space="preserve"> PAGEREF _Toc400319252 \h </w:instrText>
            </w:r>
            <w:r w:rsidR="00CB1DCE">
              <w:rPr>
                <w:noProof/>
                <w:webHidden/>
              </w:rPr>
            </w:r>
            <w:r w:rsidR="00CB1DCE">
              <w:rPr>
                <w:noProof/>
                <w:webHidden/>
              </w:rPr>
              <w:fldChar w:fldCharType="separate"/>
            </w:r>
            <w:r w:rsidR="00CB1DCE">
              <w:rPr>
                <w:noProof/>
                <w:webHidden/>
              </w:rPr>
              <w:t>4</w:t>
            </w:r>
            <w:r w:rsidR="00CB1DCE">
              <w:rPr>
                <w:noProof/>
                <w:webHidden/>
              </w:rPr>
              <w:fldChar w:fldCharType="end"/>
            </w:r>
          </w:hyperlink>
        </w:p>
        <w:p w14:paraId="5DE2416D" w14:textId="77777777" w:rsidR="00CB1DCE" w:rsidRDefault="00BA22EB">
          <w:pPr>
            <w:pStyle w:val="20"/>
            <w:rPr>
              <w:rFonts w:asciiTheme="minorHAnsi" w:eastAsiaTheme="minorEastAsia" w:hAnsiTheme="minorHAnsi" w:cstheme="minorBidi"/>
              <w:noProof/>
              <w:sz w:val="22"/>
              <w:szCs w:val="22"/>
              <w:lang w:eastAsia="ja-JP"/>
            </w:rPr>
          </w:pPr>
          <w:hyperlink w:anchor="_Toc400319253" w:history="1">
            <w:r w:rsidR="00CB1DCE" w:rsidRPr="00286BA7">
              <w:rPr>
                <w:rStyle w:val="a4"/>
                <w:noProof/>
              </w:rPr>
              <w:t>1.2</w:t>
            </w:r>
            <w:r w:rsidR="00CB1DCE">
              <w:rPr>
                <w:rFonts w:asciiTheme="minorHAnsi" w:eastAsiaTheme="minorEastAsia" w:hAnsiTheme="minorHAnsi" w:cstheme="minorBidi"/>
                <w:noProof/>
                <w:sz w:val="22"/>
                <w:szCs w:val="22"/>
                <w:lang w:eastAsia="ja-JP"/>
              </w:rPr>
              <w:tab/>
            </w:r>
            <w:r w:rsidR="00CB1DCE" w:rsidRPr="00286BA7">
              <w:rPr>
                <w:rStyle w:val="a4"/>
                <w:noProof/>
              </w:rPr>
              <w:t>Objectives</w:t>
            </w:r>
            <w:r w:rsidR="00CB1DCE">
              <w:rPr>
                <w:noProof/>
                <w:webHidden/>
              </w:rPr>
              <w:tab/>
            </w:r>
            <w:r w:rsidR="00CB1DCE">
              <w:rPr>
                <w:noProof/>
                <w:webHidden/>
              </w:rPr>
              <w:fldChar w:fldCharType="begin"/>
            </w:r>
            <w:r w:rsidR="00CB1DCE">
              <w:rPr>
                <w:noProof/>
                <w:webHidden/>
              </w:rPr>
              <w:instrText xml:space="preserve"> PAGEREF _Toc400319253 \h </w:instrText>
            </w:r>
            <w:r w:rsidR="00CB1DCE">
              <w:rPr>
                <w:noProof/>
                <w:webHidden/>
              </w:rPr>
            </w:r>
            <w:r w:rsidR="00CB1DCE">
              <w:rPr>
                <w:noProof/>
                <w:webHidden/>
              </w:rPr>
              <w:fldChar w:fldCharType="separate"/>
            </w:r>
            <w:r w:rsidR="00CB1DCE">
              <w:rPr>
                <w:noProof/>
                <w:webHidden/>
              </w:rPr>
              <w:t>4</w:t>
            </w:r>
            <w:r w:rsidR="00CB1DCE">
              <w:rPr>
                <w:noProof/>
                <w:webHidden/>
              </w:rPr>
              <w:fldChar w:fldCharType="end"/>
            </w:r>
          </w:hyperlink>
        </w:p>
        <w:p w14:paraId="4BF4CC5D" w14:textId="77777777" w:rsidR="00CB1DCE" w:rsidRDefault="00BA22EB">
          <w:pPr>
            <w:pStyle w:val="10"/>
            <w:rPr>
              <w:rFonts w:asciiTheme="minorHAnsi" w:eastAsiaTheme="minorEastAsia" w:hAnsiTheme="minorHAnsi" w:cstheme="minorBidi"/>
              <w:sz w:val="22"/>
              <w:szCs w:val="22"/>
              <w:lang w:eastAsia="ja-JP"/>
            </w:rPr>
          </w:pPr>
          <w:hyperlink w:anchor="_Toc400319254" w:history="1">
            <w:r w:rsidR="00CB1DCE" w:rsidRPr="00286BA7">
              <w:rPr>
                <w:rStyle w:val="a4"/>
              </w:rPr>
              <w:t>2</w:t>
            </w:r>
            <w:r w:rsidR="00CB1DCE">
              <w:rPr>
                <w:rFonts w:asciiTheme="minorHAnsi" w:eastAsiaTheme="minorEastAsia" w:hAnsiTheme="minorHAnsi" w:cstheme="minorBidi"/>
                <w:sz w:val="22"/>
                <w:szCs w:val="22"/>
                <w:lang w:eastAsia="ja-JP"/>
              </w:rPr>
              <w:tab/>
            </w:r>
            <w:r w:rsidR="00CB1DCE" w:rsidRPr="00286BA7">
              <w:rPr>
                <w:rStyle w:val="a4"/>
              </w:rPr>
              <w:t>Background</w:t>
            </w:r>
            <w:r w:rsidR="00CB1DCE">
              <w:rPr>
                <w:webHidden/>
              </w:rPr>
              <w:tab/>
            </w:r>
            <w:r w:rsidR="00CB1DCE">
              <w:rPr>
                <w:webHidden/>
              </w:rPr>
              <w:fldChar w:fldCharType="begin"/>
            </w:r>
            <w:r w:rsidR="00CB1DCE">
              <w:rPr>
                <w:webHidden/>
              </w:rPr>
              <w:instrText xml:space="preserve"> PAGEREF _Toc400319254 \h </w:instrText>
            </w:r>
            <w:r w:rsidR="00CB1DCE">
              <w:rPr>
                <w:webHidden/>
              </w:rPr>
            </w:r>
            <w:r w:rsidR="00CB1DCE">
              <w:rPr>
                <w:webHidden/>
              </w:rPr>
              <w:fldChar w:fldCharType="separate"/>
            </w:r>
            <w:r w:rsidR="00CB1DCE">
              <w:rPr>
                <w:webHidden/>
              </w:rPr>
              <w:t>5</w:t>
            </w:r>
            <w:r w:rsidR="00CB1DCE">
              <w:rPr>
                <w:webHidden/>
              </w:rPr>
              <w:fldChar w:fldCharType="end"/>
            </w:r>
          </w:hyperlink>
        </w:p>
        <w:p w14:paraId="0950D67E" w14:textId="77777777" w:rsidR="00CB1DCE" w:rsidRDefault="00BA22EB">
          <w:pPr>
            <w:pStyle w:val="10"/>
            <w:rPr>
              <w:rFonts w:asciiTheme="minorHAnsi" w:eastAsiaTheme="minorEastAsia" w:hAnsiTheme="minorHAnsi" w:cstheme="minorBidi"/>
              <w:sz w:val="22"/>
              <w:szCs w:val="22"/>
              <w:lang w:eastAsia="ja-JP"/>
            </w:rPr>
          </w:pPr>
          <w:hyperlink w:anchor="_Toc400319255" w:history="1">
            <w:r w:rsidR="00CB1DCE" w:rsidRPr="00286BA7">
              <w:rPr>
                <w:rStyle w:val="a4"/>
              </w:rPr>
              <w:t>3</w:t>
            </w:r>
            <w:r w:rsidR="00CB1DCE">
              <w:rPr>
                <w:rFonts w:asciiTheme="minorHAnsi" w:eastAsiaTheme="minorEastAsia" w:hAnsiTheme="minorHAnsi" w:cstheme="minorBidi"/>
                <w:sz w:val="22"/>
                <w:szCs w:val="22"/>
                <w:lang w:eastAsia="ja-JP"/>
              </w:rPr>
              <w:tab/>
            </w:r>
            <w:r w:rsidR="00CB1DCE" w:rsidRPr="00286BA7">
              <w:rPr>
                <w:rStyle w:val="a4"/>
              </w:rPr>
              <w:t>Methodology</w:t>
            </w:r>
            <w:r w:rsidR="00CB1DCE">
              <w:rPr>
                <w:webHidden/>
              </w:rPr>
              <w:tab/>
            </w:r>
            <w:r w:rsidR="00CB1DCE">
              <w:rPr>
                <w:webHidden/>
              </w:rPr>
              <w:fldChar w:fldCharType="begin"/>
            </w:r>
            <w:r w:rsidR="00CB1DCE">
              <w:rPr>
                <w:webHidden/>
              </w:rPr>
              <w:instrText xml:space="preserve"> PAGEREF _Toc400319255 \h </w:instrText>
            </w:r>
            <w:r w:rsidR="00CB1DCE">
              <w:rPr>
                <w:webHidden/>
              </w:rPr>
            </w:r>
            <w:r w:rsidR="00CB1DCE">
              <w:rPr>
                <w:webHidden/>
              </w:rPr>
              <w:fldChar w:fldCharType="separate"/>
            </w:r>
            <w:r w:rsidR="00CB1DCE">
              <w:rPr>
                <w:webHidden/>
              </w:rPr>
              <w:t>8</w:t>
            </w:r>
            <w:r w:rsidR="00CB1DCE">
              <w:rPr>
                <w:webHidden/>
              </w:rPr>
              <w:fldChar w:fldCharType="end"/>
            </w:r>
          </w:hyperlink>
        </w:p>
        <w:p w14:paraId="7D4156EB" w14:textId="77777777" w:rsidR="00CB1DCE" w:rsidRDefault="00BA22EB">
          <w:pPr>
            <w:pStyle w:val="20"/>
            <w:rPr>
              <w:rFonts w:asciiTheme="minorHAnsi" w:eastAsiaTheme="minorEastAsia" w:hAnsiTheme="minorHAnsi" w:cstheme="minorBidi"/>
              <w:noProof/>
              <w:sz w:val="22"/>
              <w:szCs w:val="22"/>
              <w:lang w:eastAsia="ja-JP"/>
            </w:rPr>
          </w:pPr>
          <w:hyperlink w:anchor="_Toc400319256" w:history="1">
            <w:r w:rsidR="00CB1DCE" w:rsidRPr="00286BA7">
              <w:rPr>
                <w:rStyle w:val="a4"/>
                <w:noProof/>
              </w:rPr>
              <w:t>3.1</w:t>
            </w:r>
            <w:r w:rsidR="00CB1DCE">
              <w:rPr>
                <w:rFonts w:asciiTheme="minorHAnsi" w:eastAsiaTheme="minorEastAsia" w:hAnsiTheme="minorHAnsi" w:cstheme="minorBidi"/>
                <w:noProof/>
                <w:sz w:val="22"/>
                <w:szCs w:val="22"/>
                <w:lang w:eastAsia="ja-JP"/>
              </w:rPr>
              <w:tab/>
            </w:r>
            <w:r w:rsidR="00CB1DCE" w:rsidRPr="00286BA7">
              <w:rPr>
                <w:rStyle w:val="a4"/>
                <w:noProof/>
              </w:rPr>
              <w:t>Requirement Elicitation</w:t>
            </w:r>
            <w:r w:rsidR="00CB1DCE">
              <w:rPr>
                <w:noProof/>
                <w:webHidden/>
              </w:rPr>
              <w:tab/>
            </w:r>
            <w:r w:rsidR="00CB1DCE">
              <w:rPr>
                <w:noProof/>
                <w:webHidden/>
              </w:rPr>
              <w:fldChar w:fldCharType="begin"/>
            </w:r>
            <w:r w:rsidR="00CB1DCE">
              <w:rPr>
                <w:noProof/>
                <w:webHidden/>
              </w:rPr>
              <w:instrText xml:space="preserve"> PAGEREF _Toc400319256 \h </w:instrText>
            </w:r>
            <w:r w:rsidR="00CB1DCE">
              <w:rPr>
                <w:noProof/>
                <w:webHidden/>
              </w:rPr>
            </w:r>
            <w:r w:rsidR="00CB1DCE">
              <w:rPr>
                <w:noProof/>
                <w:webHidden/>
              </w:rPr>
              <w:fldChar w:fldCharType="separate"/>
            </w:r>
            <w:r w:rsidR="00CB1DCE">
              <w:rPr>
                <w:noProof/>
                <w:webHidden/>
              </w:rPr>
              <w:t>8</w:t>
            </w:r>
            <w:r w:rsidR="00CB1DCE">
              <w:rPr>
                <w:noProof/>
                <w:webHidden/>
              </w:rPr>
              <w:fldChar w:fldCharType="end"/>
            </w:r>
          </w:hyperlink>
        </w:p>
        <w:p w14:paraId="4EB06996" w14:textId="77777777" w:rsidR="00CB1DCE" w:rsidRDefault="00BA22EB">
          <w:pPr>
            <w:pStyle w:val="30"/>
            <w:tabs>
              <w:tab w:val="left" w:pos="1320"/>
              <w:tab w:val="right" w:leader="dot" w:pos="9017"/>
            </w:tabs>
            <w:rPr>
              <w:rFonts w:asciiTheme="minorHAnsi" w:eastAsiaTheme="minorEastAsia" w:hAnsiTheme="minorHAnsi" w:cstheme="minorBidi"/>
              <w:noProof/>
              <w:sz w:val="22"/>
              <w:szCs w:val="22"/>
              <w:lang w:eastAsia="ja-JP"/>
            </w:rPr>
          </w:pPr>
          <w:hyperlink w:anchor="_Toc400319257" w:history="1">
            <w:r w:rsidR="00CB1DCE" w:rsidRPr="00286BA7">
              <w:rPr>
                <w:rStyle w:val="a4"/>
                <w:noProof/>
              </w:rPr>
              <w:t>3.1.1</w:t>
            </w:r>
            <w:r w:rsidR="00CB1DCE">
              <w:rPr>
                <w:rFonts w:asciiTheme="minorHAnsi" w:eastAsiaTheme="minorEastAsia" w:hAnsiTheme="minorHAnsi" w:cstheme="minorBidi"/>
                <w:noProof/>
                <w:sz w:val="22"/>
                <w:szCs w:val="22"/>
                <w:lang w:eastAsia="ja-JP"/>
              </w:rPr>
              <w:tab/>
            </w:r>
            <w:r w:rsidR="00CB1DCE" w:rsidRPr="00286BA7">
              <w:rPr>
                <w:rStyle w:val="a4"/>
                <w:noProof/>
              </w:rPr>
              <w:t>Scenario for SugarCRM</w:t>
            </w:r>
            <w:r w:rsidR="00CB1DCE">
              <w:rPr>
                <w:noProof/>
                <w:webHidden/>
              </w:rPr>
              <w:tab/>
            </w:r>
            <w:r w:rsidR="00CB1DCE">
              <w:rPr>
                <w:noProof/>
                <w:webHidden/>
              </w:rPr>
              <w:fldChar w:fldCharType="begin"/>
            </w:r>
            <w:r w:rsidR="00CB1DCE">
              <w:rPr>
                <w:noProof/>
                <w:webHidden/>
              </w:rPr>
              <w:instrText xml:space="preserve"> PAGEREF _Toc400319257 \h </w:instrText>
            </w:r>
            <w:r w:rsidR="00CB1DCE">
              <w:rPr>
                <w:noProof/>
                <w:webHidden/>
              </w:rPr>
            </w:r>
            <w:r w:rsidR="00CB1DCE">
              <w:rPr>
                <w:noProof/>
                <w:webHidden/>
              </w:rPr>
              <w:fldChar w:fldCharType="separate"/>
            </w:r>
            <w:r w:rsidR="00CB1DCE">
              <w:rPr>
                <w:noProof/>
                <w:webHidden/>
              </w:rPr>
              <w:t>8</w:t>
            </w:r>
            <w:r w:rsidR="00CB1DCE">
              <w:rPr>
                <w:noProof/>
                <w:webHidden/>
              </w:rPr>
              <w:fldChar w:fldCharType="end"/>
            </w:r>
          </w:hyperlink>
        </w:p>
        <w:p w14:paraId="60CF6ED7" w14:textId="77777777" w:rsidR="00CB1DCE" w:rsidRDefault="00BA22EB">
          <w:pPr>
            <w:pStyle w:val="20"/>
            <w:rPr>
              <w:rFonts w:asciiTheme="minorHAnsi" w:eastAsiaTheme="minorEastAsia" w:hAnsiTheme="minorHAnsi" w:cstheme="minorBidi"/>
              <w:noProof/>
              <w:sz w:val="22"/>
              <w:szCs w:val="22"/>
              <w:lang w:eastAsia="ja-JP"/>
            </w:rPr>
          </w:pPr>
          <w:hyperlink w:anchor="_Toc400319258" w:history="1">
            <w:r w:rsidR="00CB1DCE" w:rsidRPr="00286BA7">
              <w:rPr>
                <w:rStyle w:val="a4"/>
                <w:noProof/>
              </w:rPr>
              <w:t>3.2</w:t>
            </w:r>
            <w:r w:rsidR="00CB1DCE">
              <w:rPr>
                <w:rFonts w:asciiTheme="minorHAnsi" w:eastAsiaTheme="minorEastAsia" w:hAnsiTheme="minorHAnsi" w:cstheme="minorBidi"/>
                <w:noProof/>
                <w:sz w:val="22"/>
                <w:szCs w:val="22"/>
                <w:lang w:eastAsia="ja-JP"/>
              </w:rPr>
              <w:tab/>
            </w:r>
            <w:r w:rsidR="00CB1DCE" w:rsidRPr="00286BA7">
              <w:rPr>
                <w:rStyle w:val="a4"/>
                <w:noProof/>
              </w:rPr>
              <w:t>Requirement Specification</w:t>
            </w:r>
            <w:r w:rsidR="00CB1DCE">
              <w:rPr>
                <w:noProof/>
                <w:webHidden/>
              </w:rPr>
              <w:tab/>
            </w:r>
            <w:r w:rsidR="00CB1DCE">
              <w:rPr>
                <w:noProof/>
                <w:webHidden/>
              </w:rPr>
              <w:fldChar w:fldCharType="begin"/>
            </w:r>
            <w:r w:rsidR="00CB1DCE">
              <w:rPr>
                <w:noProof/>
                <w:webHidden/>
              </w:rPr>
              <w:instrText xml:space="preserve"> PAGEREF _Toc400319258 \h </w:instrText>
            </w:r>
            <w:r w:rsidR="00CB1DCE">
              <w:rPr>
                <w:noProof/>
                <w:webHidden/>
              </w:rPr>
            </w:r>
            <w:r w:rsidR="00CB1DCE">
              <w:rPr>
                <w:noProof/>
                <w:webHidden/>
              </w:rPr>
              <w:fldChar w:fldCharType="separate"/>
            </w:r>
            <w:r w:rsidR="00CB1DCE">
              <w:rPr>
                <w:noProof/>
                <w:webHidden/>
              </w:rPr>
              <w:t>10</w:t>
            </w:r>
            <w:r w:rsidR="00CB1DCE">
              <w:rPr>
                <w:noProof/>
                <w:webHidden/>
              </w:rPr>
              <w:fldChar w:fldCharType="end"/>
            </w:r>
          </w:hyperlink>
        </w:p>
        <w:p w14:paraId="10DC15A9" w14:textId="77777777" w:rsidR="00CB1DCE" w:rsidRDefault="00BA22EB">
          <w:pPr>
            <w:pStyle w:val="30"/>
            <w:tabs>
              <w:tab w:val="left" w:pos="1320"/>
              <w:tab w:val="right" w:leader="dot" w:pos="9017"/>
            </w:tabs>
            <w:rPr>
              <w:rFonts w:asciiTheme="minorHAnsi" w:eastAsiaTheme="minorEastAsia" w:hAnsiTheme="minorHAnsi" w:cstheme="minorBidi"/>
              <w:noProof/>
              <w:sz w:val="22"/>
              <w:szCs w:val="22"/>
              <w:lang w:eastAsia="ja-JP"/>
            </w:rPr>
          </w:pPr>
          <w:hyperlink w:anchor="_Toc400319259" w:history="1">
            <w:r w:rsidR="00CB1DCE" w:rsidRPr="00286BA7">
              <w:rPr>
                <w:rStyle w:val="a4"/>
                <w:noProof/>
                <w:lang w:eastAsia="zh-HK"/>
              </w:rPr>
              <w:t>3.2.1</w:t>
            </w:r>
            <w:r w:rsidR="00CB1DCE">
              <w:rPr>
                <w:rFonts w:asciiTheme="minorHAnsi" w:eastAsiaTheme="minorEastAsia" w:hAnsiTheme="minorHAnsi" w:cstheme="minorBidi"/>
                <w:noProof/>
                <w:sz w:val="22"/>
                <w:szCs w:val="22"/>
                <w:lang w:eastAsia="ja-JP"/>
              </w:rPr>
              <w:tab/>
            </w:r>
            <w:r w:rsidR="00CB1DCE" w:rsidRPr="00286BA7">
              <w:rPr>
                <w:rStyle w:val="a4"/>
                <w:noProof/>
                <w:lang w:eastAsia="zh-HK"/>
              </w:rPr>
              <w:t>Functional requirements</w:t>
            </w:r>
            <w:r w:rsidR="00CB1DCE">
              <w:rPr>
                <w:noProof/>
                <w:webHidden/>
              </w:rPr>
              <w:tab/>
            </w:r>
            <w:r w:rsidR="00CB1DCE">
              <w:rPr>
                <w:noProof/>
                <w:webHidden/>
              </w:rPr>
              <w:fldChar w:fldCharType="begin"/>
            </w:r>
            <w:r w:rsidR="00CB1DCE">
              <w:rPr>
                <w:noProof/>
                <w:webHidden/>
              </w:rPr>
              <w:instrText xml:space="preserve"> PAGEREF _Toc400319259 \h </w:instrText>
            </w:r>
            <w:r w:rsidR="00CB1DCE">
              <w:rPr>
                <w:noProof/>
                <w:webHidden/>
              </w:rPr>
            </w:r>
            <w:r w:rsidR="00CB1DCE">
              <w:rPr>
                <w:noProof/>
                <w:webHidden/>
              </w:rPr>
              <w:fldChar w:fldCharType="separate"/>
            </w:r>
            <w:r w:rsidR="00CB1DCE">
              <w:rPr>
                <w:noProof/>
                <w:webHidden/>
              </w:rPr>
              <w:t>10</w:t>
            </w:r>
            <w:r w:rsidR="00CB1DCE">
              <w:rPr>
                <w:noProof/>
                <w:webHidden/>
              </w:rPr>
              <w:fldChar w:fldCharType="end"/>
            </w:r>
          </w:hyperlink>
        </w:p>
        <w:p w14:paraId="6637A8EB" w14:textId="77777777" w:rsidR="00CB1DCE" w:rsidRDefault="00BA22EB">
          <w:pPr>
            <w:pStyle w:val="30"/>
            <w:tabs>
              <w:tab w:val="left" w:pos="1320"/>
              <w:tab w:val="right" w:leader="dot" w:pos="9017"/>
            </w:tabs>
            <w:rPr>
              <w:rFonts w:asciiTheme="minorHAnsi" w:eastAsiaTheme="minorEastAsia" w:hAnsiTheme="minorHAnsi" w:cstheme="minorBidi"/>
              <w:noProof/>
              <w:sz w:val="22"/>
              <w:szCs w:val="22"/>
              <w:lang w:eastAsia="ja-JP"/>
            </w:rPr>
          </w:pPr>
          <w:hyperlink w:anchor="_Toc400319260" w:history="1">
            <w:r w:rsidR="00CB1DCE" w:rsidRPr="00286BA7">
              <w:rPr>
                <w:rStyle w:val="a4"/>
                <w:noProof/>
                <w:lang w:eastAsia="zh-HK"/>
              </w:rPr>
              <w:t>3.2.2</w:t>
            </w:r>
            <w:r w:rsidR="00CB1DCE">
              <w:rPr>
                <w:rFonts w:asciiTheme="minorHAnsi" w:eastAsiaTheme="minorEastAsia" w:hAnsiTheme="minorHAnsi" w:cstheme="minorBidi"/>
                <w:noProof/>
                <w:sz w:val="22"/>
                <w:szCs w:val="22"/>
                <w:lang w:eastAsia="ja-JP"/>
              </w:rPr>
              <w:tab/>
            </w:r>
            <w:r w:rsidR="00CB1DCE" w:rsidRPr="00286BA7">
              <w:rPr>
                <w:rStyle w:val="a4"/>
                <w:noProof/>
                <w:lang w:eastAsia="zh-HK"/>
              </w:rPr>
              <w:t>Non-functional requirements</w:t>
            </w:r>
            <w:r w:rsidR="00CB1DCE">
              <w:rPr>
                <w:noProof/>
                <w:webHidden/>
              </w:rPr>
              <w:tab/>
            </w:r>
            <w:r w:rsidR="00CB1DCE">
              <w:rPr>
                <w:noProof/>
                <w:webHidden/>
              </w:rPr>
              <w:fldChar w:fldCharType="begin"/>
            </w:r>
            <w:r w:rsidR="00CB1DCE">
              <w:rPr>
                <w:noProof/>
                <w:webHidden/>
              </w:rPr>
              <w:instrText xml:space="preserve"> PAGEREF _Toc400319260 \h </w:instrText>
            </w:r>
            <w:r w:rsidR="00CB1DCE">
              <w:rPr>
                <w:noProof/>
                <w:webHidden/>
              </w:rPr>
            </w:r>
            <w:r w:rsidR="00CB1DCE">
              <w:rPr>
                <w:noProof/>
                <w:webHidden/>
              </w:rPr>
              <w:fldChar w:fldCharType="separate"/>
            </w:r>
            <w:r w:rsidR="00CB1DCE">
              <w:rPr>
                <w:noProof/>
                <w:webHidden/>
              </w:rPr>
              <w:t>11</w:t>
            </w:r>
            <w:r w:rsidR="00CB1DCE">
              <w:rPr>
                <w:noProof/>
                <w:webHidden/>
              </w:rPr>
              <w:fldChar w:fldCharType="end"/>
            </w:r>
          </w:hyperlink>
        </w:p>
        <w:p w14:paraId="005825E1" w14:textId="77777777" w:rsidR="00CB1DCE" w:rsidRDefault="00BA22EB">
          <w:pPr>
            <w:pStyle w:val="30"/>
            <w:tabs>
              <w:tab w:val="left" w:pos="1320"/>
              <w:tab w:val="right" w:leader="dot" w:pos="9017"/>
            </w:tabs>
            <w:rPr>
              <w:rFonts w:asciiTheme="minorHAnsi" w:eastAsiaTheme="minorEastAsia" w:hAnsiTheme="minorHAnsi" w:cstheme="minorBidi"/>
              <w:noProof/>
              <w:sz w:val="22"/>
              <w:szCs w:val="22"/>
              <w:lang w:eastAsia="ja-JP"/>
            </w:rPr>
          </w:pPr>
          <w:hyperlink w:anchor="_Toc400319261" w:history="1">
            <w:r w:rsidR="00CB1DCE" w:rsidRPr="00286BA7">
              <w:rPr>
                <w:rStyle w:val="a4"/>
                <w:noProof/>
                <w:lang w:eastAsia="zh-HK"/>
              </w:rPr>
              <w:t>3.2.3</w:t>
            </w:r>
            <w:r w:rsidR="00CB1DCE">
              <w:rPr>
                <w:rFonts w:asciiTheme="minorHAnsi" w:eastAsiaTheme="minorEastAsia" w:hAnsiTheme="minorHAnsi" w:cstheme="minorBidi"/>
                <w:noProof/>
                <w:sz w:val="22"/>
                <w:szCs w:val="22"/>
                <w:lang w:eastAsia="ja-JP"/>
              </w:rPr>
              <w:tab/>
            </w:r>
            <w:r w:rsidR="00CB1DCE" w:rsidRPr="00286BA7">
              <w:rPr>
                <w:rStyle w:val="a4"/>
                <w:noProof/>
                <w:lang w:eastAsia="zh-HK"/>
              </w:rPr>
              <w:t>Domain requirements</w:t>
            </w:r>
            <w:r w:rsidR="00CB1DCE">
              <w:rPr>
                <w:noProof/>
                <w:webHidden/>
              </w:rPr>
              <w:tab/>
            </w:r>
            <w:r w:rsidR="00CB1DCE">
              <w:rPr>
                <w:noProof/>
                <w:webHidden/>
              </w:rPr>
              <w:fldChar w:fldCharType="begin"/>
            </w:r>
            <w:r w:rsidR="00CB1DCE">
              <w:rPr>
                <w:noProof/>
                <w:webHidden/>
              </w:rPr>
              <w:instrText xml:space="preserve"> PAGEREF _Toc400319261 \h </w:instrText>
            </w:r>
            <w:r w:rsidR="00CB1DCE">
              <w:rPr>
                <w:noProof/>
                <w:webHidden/>
              </w:rPr>
            </w:r>
            <w:r w:rsidR="00CB1DCE">
              <w:rPr>
                <w:noProof/>
                <w:webHidden/>
              </w:rPr>
              <w:fldChar w:fldCharType="separate"/>
            </w:r>
            <w:r w:rsidR="00CB1DCE">
              <w:rPr>
                <w:noProof/>
                <w:webHidden/>
              </w:rPr>
              <w:t>12</w:t>
            </w:r>
            <w:r w:rsidR="00CB1DCE">
              <w:rPr>
                <w:noProof/>
                <w:webHidden/>
              </w:rPr>
              <w:fldChar w:fldCharType="end"/>
            </w:r>
          </w:hyperlink>
        </w:p>
        <w:p w14:paraId="50B1C86F" w14:textId="77777777" w:rsidR="00CB1DCE" w:rsidRDefault="00BA22EB">
          <w:pPr>
            <w:pStyle w:val="10"/>
            <w:rPr>
              <w:rFonts w:asciiTheme="minorHAnsi" w:eastAsiaTheme="minorEastAsia" w:hAnsiTheme="minorHAnsi" w:cstheme="minorBidi"/>
              <w:sz w:val="22"/>
              <w:szCs w:val="22"/>
              <w:lang w:eastAsia="ja-JP"/>
            </w:rPr>
          </w:pPr>
          <w:hyperlink w:anchor="_Toc400319262" w:history="1">
            <w:r w:rsidR="00CB1DCE" w:rsidRPr="00286BA7">
              <w:rPr>
                <w:rStyle w:val="a4"/>
                <w:lang w:eastAsia="zh-CN"/>
              </w:rPr>
              <w:t>4</w:t>
            </w:r>
            <w:r w:rsidR="00CB1DCE">
              <w:rPr>
                <w:rFonts w:asciiTheme="minorHAnsi" w:eastAsiaTheme="minorEastAsia" w:hAnsiTheme="minorHAnsi" w:cstheme="minorBidi"/>
                <w:sz w:val="22"/>
                <w:szCs w:val="22"/>
                <w:lang w:eastAsia="ja-JP"/>
              </w:rPr>
              <w:tab/>
            </w:r>
            <w:r w:rsidR="00CB1DCE" w:rsidRPr="00286BA7">
              <w:rPr>
                <w:rStyle w:val="a4"/>
              </w:rPr>
              <w:t>System Implementation</w:t>
            </w:r>
            <w:r w:rsidR="00CB1DCE">
              <w:rPr>
                <w:webHidden/>
              </w:rPr>
              <w:tab/>
            </w:r>
            <w:r w:rsidR="00CB1DCE">
              <w:rPr>
                <w:webHidden/>
              </w:rPr>
              <w:fldChar w:fldCharType="begin"/>
            </w:r>
            <w:r w:rsidR="00CB1DCE">
              <w:rPr>
                <w:webHidden/>
              </w:rPr>
              <w:instrText xml:space="preserve"> PAGEREF _Toc400319262 \h </w:instrText>
            </w:r>
            <w:r w:rsidR="00CB1DCE">
              <w:rPr>
                <w:webHidden/>
              </w:rPr>
            </w:r>
            <w:r w:rsidR="00CB1DCE">
              <w:rPr>
                <w:webHidden/>
              </w:rPr>
              <w:fldChar w:fldCharType="separate"/>
            </w:r>
            <w:r w:rsidR="00CB1DCE">
              <w:rPr>
                <w:webHidden/>
              </w:rPr>
              <w:t>13</w:t>
            </w:r>
            <w:r w:rsidR="00CB1DCE">
              <w:rPr>
                <w:webHidden/>
              </w:rPr>
              <w:fldChar w:fldCharType="end"/>
            </w:r>
          </w:hyperlink>
        </w:p>
        <w:p w14:paraId="4F631DCC" w14:textId="77777777" w:rsidR="00CB1DCE" w:rsidRDefault="00BA22EB">
          <w:pPr>
            <w:pStyle w:val="20"/>
            <w:rPr>
              <w:rFonts w:asciiTheme="minorHAnsi" w:eastAsiaTheme="minorEastAsia" w:hAnsiTheme="minorHAnsi" w:cstheme="minorBidi"/>
              <w:noProof/>
              <w:sz w:val="22"/>
              <w:szCs w:val="22"/>
              <w:lang w:eastAsia="ja-JP"/>
            </w:rPr>
          </w:pPr>
          <w:hyperlink w:anchor="_Toc400319263" w:history="1">
            <w:r w:rsidR="00CB1DCE" w:rsidRPr="00286BA7">
              <w:rPr>
                <w:rStyle w:val="a4"/>
                <w:noProof/>
                <w:lang w:eastAsia="zh-CN"/>
              </w:rPr>
              <w:t>4.1</w:t>
            </w:r>
            <w:r w:rsidR="00CB1DCE">
              <w:rPr>
                <w:rFonts w:asciiTheme="minorHAnsi" w:eastAsiaTheme="minorEastAsia" w:hAnsiTheme="minorHAnsi" w:cstheme="minorBidi"/>
                <w:noProof/>
                <w:sz w:val="22"/>
                <w:szCs w:val="22"/>
                <w:lang w:eastAsia="ja-JP"/>
              </w:rPr>
              <w:tab/>
            </w:r>
            <w:r w:rsidR="00CB1DCE" w:rsidRPr="00286BA7">
              <w:rPr>
                <w:rStyle w:val="a4"/>
                <w:noProof/>
                <w:lang w:eastAsia="zh-CN"/>
              </w:rPr>
              <w:t>Platforms</w:t>
            </w:r>
            <w:r w:rsidR="00CB1DCE">
              <w:rPr>
                <w:noProof/>
                <w:webHidden/>
              </w:rPr>
              <w:tab/>
            </w:r>
            <w:r w:rsidR="00CB1DCE">
              <w:rPr>
                <w:noProof/>
                <w:webHidden/>
              </w:rPr>
              <w:fldChar w:fldCharType="begin"/>
            </w:r>
            <w:r w:rsidR="00CB1DCE">
              <w:rPr>
                <w:noProof/>
                <w:webHidden/>
              </w:rPr>
              <w:instrText xml:space="preserve"> PAGEREF _Toc400319263 \h </w:instrText>
            </w:r>
            <w:r w:rsidR="00CB1DCE">
              <w:rPr>
                <w:noProof/>
                <w:webHidden/>
              </w:rPr>
            </w:r>
            <w:r w:rsidR="00CB1DCE">
              <w:rPr>
                <w:noProof/>
                <w:webHidden/>
              </w:rPr>
              <w:fldChar w:fldCharType="separate"/>
            </w:r>
            <w:r w:rsidR="00CB1DCE">
              <w:rPr>
                <w:noProof/>
                <w:webHidden/>
              </w:rPr>
              <w:t>13</w:t>
            </w:r>
            <w:r w:rsidR="00CB1DCE">
              <w:rPr>
                <w:noProof/>
                <w:webHidden/>
              </w:rPr>
              <w:fldChar w:fldCharType="end"/>
            </w:r>
          </w:hyperlink>
        </w:p>
        <w:p w14:paraId="287AEA4F" w14:textId="77777777" w:rsidR="00CB1DCE" w:rsidRDefault="00BA22EB">
          <w:pPr>
            <w:pStyle w:val="20"/>
            <w:rPr>
              <w:rFonts w:asciiTheme="minorHAnsi" w:eastAsiaTheme="minorEastAsia" w:hAnsiTheme="minorHAnsi" w:cstheme="minorBidi"/>
              <w:noProof/>
              <w:sz w:val="22"/>
              <w:szCs w:val="22"/>
              <w:lang w:eastAsia="ja-JP"/>
            </w:rPr>
          </w:pPr>
          <w:hyperlink w:anchor="_Toc400319264" w:history="1">
            <w:r w:rsidR="00CB1DCE" w:rsidRPr="00286BA7">
              <w:rPr>
                <w:rStyle w:val="a4"/>
                <w:noProof/>
                <w:lang w:eastAsia="zh-CN"/>
              </w:rPr>
              <w:t>4.2</w:t>
            </w:r>
            <w:r w:rsidR="00CB1DCE">
              <w:rPr>
                <w:rFonts w:asciiTheme="minorHAnsi" w:eastAsiaTheme="minorEastAsia" w:hAnsiTheme="minorHAnsi" w:cstheme="minorBidi"/>
                <w:noProof/>
                <w:sz w:val="22"/>
                <w:szCs w:val="22"/>
                <w:lang w:eastAsia="ja-JP"/>
              </w:rPr>
              <w:tab/>
            </w:r>
            <w:r w:rsidR="00CB1DCE" w:rsidRPr="00286BA7">
              <w:rPr>
                <w:rStyle w:val="a4"/>
                <w:noProof/>
              </w:rPr>
              <w:t>Architecture</w:t>
            </w:r>
            <w:r w:rsidR="00CB1DCE">
              <w:rPr>
                <w:noProof/>
                <w:webHidden/>
              </w:rPr>
              <w:tab/>
            </w:r>
            <w:r w:rsidR="00CB1DCE">
              <w:rPr>
                <w:noProof/>
                <w:webHidden/>
              </w:rPr>
              <w:fldChar w:fldCharType="begin"/>
            </w:r>
            <w:r w:rsidR="00CB1DCE">
              <w:rPr>
                <w:noProof/>
                <w:webHidden/>
              </w:rPr>
              <w:instrText xml:space="preserve"> PAGEREF _Toc400319264 \h </w:instrText>
            </w:r>
            <w:r w:rsidR="00CB1DCE">
              <w:rPr>
                <w:noProof/>
                <w:webHidden/>
              </w:rPr>
            </w:r>
            <w:r w:rsidR="00CB1DCE">
              <w:rPr>
                <w:noProof/>
                <w:webHidden/>
              </w:rPr>
              <w:fldChar w:fldCharType="separate"/>
            </w:r>
            <w:r w:rsidR="00CB1DCE">
              <w:rPr>
                <w:noProof/>
                <w:webHidden/>
              </w:rPr>
              <w:t>13</w:t>
            </w:r>
            <w:r w:rsidR="00CB1DCE">
              <w:rPr>
                <w:noProof/>
                <w:webHidden/>
              </w:rPr>
              <w:fldChar w:fldCharType="end"/>
            </w:r>
          </w:hyperlink>
        </w:p>
        <w:p w14:paraId="0E7BB251" w14:textId="77777777" w:rsidR="00CB1DCE" w:rsidRDefault="00BA22EB">
          <w:pPr>
            <w:pStyle w:val="20"/>
            <w:rPr>
              <w:rFonts w:asciiTheme="minorHAnsi" w:eastAsiaTheme="minorEastAsia" w:hAnsiTheme="minorHAnsi" w:cstheme="minorBidi"/>
              <w:noProof/>
              <w:sz w:val="22"/>
              <w:szCs w:val="22"/>
              <w:lang w:eastAsia="ja-JP"/>
            </w:rPr>
          </w:pPr>
          <w:hyperlink w:anchor="_Toc400319265" w:history="1">
            <w:r w:rsidR="00CB1DCE" w:rsidRPr="00286BA7">
              <w:rPr>
                <w:rStyle w:val="a4"/>
                <w:noProof/>
              </w:rPr>
              <w:t>4.2</w:t>
            </w:r>
            <w:r w:rsidR="00CB1DCE">
              <w:rPr>
                <w:rFonts w:asciiTheme="minorHAnsi" w:eastAsiaTheme="minorEastAsia" w:hAnsiTheme="minorHAnsi" w:cstheme="minorBidi"/>
                <w:noProof/>
                <w:sz w:val="22"/>
                <w:szCs w:val="22"/>
                <w:lang w:eastAsia="ja-JP"/>
              </w:rPr>
              <w:tab/>
            </w:r>
            <w:r w:rsidR="00CB1DCE" w:rsidRPr="00286BA7">
              <w:rPr>
                <w:rStyle w:val="a4"/>
                <w:noProof/>
              </w:rPr>
              <w:t>Data Modelling</w:t>
            </w:r>
            <w:r w:rsidR="00CB1DCE">
              <w:rPr>
                <w:noProof/>
                <w:webHidden/>
              </w:rPr>
              <w:tab/>
            </w:r>
            <w:r w:rsidR="00CB1DCE">
              <w:rPr>
                <w:noProof/>
                <w:webHidden/>
              </w:rPr>
              <w:fldChar w:fldCharType="begin"/>
            </w:r>
            <w:r w:rsidR="00CB1DCE">
              <w:rPr>
                <w:noProof/>
                <w:webHidden/>
              </w:rPr>
              <w:instrText xml:space="preserve"> PAGEREF _Toc400319265 \h </w:instrText>
            </w:r>
            <w:r w:rsidR="00CB1DCE">
              <w:rPr>
                <w:noProof/>
                <w:webHidden/>
              </w:rPr>
            </w:r>
            <w:r w:rsidR="00CB1DCE">
              <w:rPr>
                <w:noProof/>
                <w:webHidden/>
              </w:rPr>
              <w:fldChar w:fldCharType="separate"/>
            </w:r>
            <w:r w:rsidR="00CB1DCE">
              <w:rPr>
                <w:noProof/>
                <w:webHidden/>
              </w:rPr>
              <w:t>15</w:t>
            </w:r>
            <w:r w:rsidR="00CB1DCE">
              <w:rPr>
                <w:noProof/>
                <w:webHidden/>
              </w:rPr>
              <w:fldChar w:fldCharType="end"/>
            </w:r>
          </w:hyperlink>
        </w:p>
        <w:p w14:paraId="3A748A31" w14:textId="77777777" w:rsidR="00CB1DCE" w:rsidRDefault="00BA22EB">
          <w:pPr>
            <w:pStyle w:val="30"/>
            <w:tabs>
              <w:tab w:val="left" w:pos="1320"/>
              <w:tab w:val="right" w:leader="dot" w:pos="9017"/>
            </w:tabs>
            <w:rPr>
              <w:rFonts w:asciiTheme="minorHAnsi" w:eastAsiaTheme="minorEastAsia" w:hAnsiTheme="minorHAnsi" w:cstheme="minorBidi"/>
              <w:noProof/>
              <w:sz w:val="22"/>
              <w:szCs w:val="22"/>
              <w:lang w:eastAsia="ja-JP"/>
            </w:rPr>
          </w:pPr>
          <w:hyperlink w:anchor="_Toc400319266" w:history="1">
            <w:r w:rsidR="00CB1DCE" w:rsidRPr="00286BA7">
              <w:rPr>
                <w:rStyle w:val="a4"/>
                <w:noProof/>
                <w:lang w:eastAsia="zh-CN"/>
              </w:rPr>
              <w:t>4.2.1</w:t>
            </w:r>
            <w:r w:rsidR="00CB1DCE">
              <w:rPr>
                <w:rFonts w:asciiTheme="minorHAnsi" w:eastAsiaTheme="minorEastAsia" w:hAnsiTheme="minorHAnsi" w:cstheme="minorBidi"/>
                <w:noProof/>
                <w:sz w:val="22"/>
                <w:szCs w:val="22"/>
                <w:lang w:eastAsia="ja-JP"/>
              </w:rPr>
              <w:tab/>
            </w:r>
            <w:r w:rsidR="00CB1DCE" w:rsidRPr="00286BA7">
              <w:rPr>
                <w:rStyle w:val="a4"/>
                <w:noProof/>
              </w:rPr>
              <w:t>Identifying entity type</w:t>
            </w:r>
            <w:r w:rsidR="00CB1DCE">
              <w:rPr>
                <w:noProof/>
                <w:webHidden/>
              </w:rPr>
              <w:tab/>
            </w:r>
            <w:r w:rsidR="00CB1DCE">
              <w:rPr>
                <w:noProof/>
                <w:webHidden/>
              </w:rPr>
              <w:fldChar w:fldCharType="begin"/>
            </w:r>
            <w:r w:rsidR="00CB1DCE">
              <w:rPr>
                <w:noProof/>
                <w:webHidden/>
              </w:rPr>
              <w:instrText xml:space="preserve"> PAGEREF _Toc400319266 \h </w:instrText>
            </w:r>
            <w:r w:rsidR="00CB1DCE">
              <w:rPr>
                <w:noProof/>
                <w:webHidden/>
              </w:rPr>
            </w:r>
            <w:r w:rsidR="00CB1DCE">
              <w:rPr>
                <w:noProof/>
                <w:webHidden/>
              </w:rPr>
              <w:fldChar w:fldCharType="separate"/>
            </w:r>
            <w:r w:rsidR="00CB1DCE">
              <w:rPr>
                <w:noProof/>
                <w:webHidden/>
              </w:rPr>
              <w:t>15</w:t>
            </w:r>
            <w:r w:rsidR="00CB1DCE">
              <w:rPr>
                <w:noProof/>
                <w:webHidden/>
              </w:rPr>
              <w:fldChar w:fldCharType="end"/>
            </w:r>
          </w:hyperlink>
        </w:p>
        <w:p w14:paraId="23E65F8E" w14:textId="77777777" w:rsidR="00CB1DCE" w:rsidRDefault="00BA22EB">
          <w:pPr>
            <w:pStyle w:val="20"/>
            <w:rPr>
              <w:rFonts w:asciiTheme="minorHAnsi" w:eastAsiaTheme="minorEastAsia" w:hAnsiTheme="minorHAnsi" w:cstheme="minorBidi"/>
              <w:noProof/>
              <w:sz w:val="22"/>
              <w:szCs w:val="22"/>
              <w:lang w:eastAsia="ja-JP"/>
            </w:rPr>
          </w:pPr>
          <w:hyperlink w:anchor="_Toc400319267" w:history="1">
            <w:r w:rsidR="00CB1DCE" w:rsidRPr="00286BA7">
              <w:rPr>
                <w:rStyle w:val="a4"/>
                <w:noProof/>
              </w:rPr>
              <w:t>4.3</w:t>
            </w:r>
            <w:r w:rsidR="00CB1DCE">
              <w:rPr>
                <w:rFonts w:asciiTheme="minorHAnsi" w:eastAsiaTheme="minorEastAsia" w:hAnsiTheme="minorHAnsi" w:cstheme="minorBidi"/>
                <w:noProof/>
                <w:sz w:val="22"/>
                <w:szCs w:val="22"/>
                <w:lang w:eastAsia="ja-JP"/>
              </w:rPr>
              <w:tab/>
            </w:r>
            <w:r w:rsidR="00CB1DCE" w:rsidRPr="00286BA7">
              <w:rPr>
                <w:rStyle w:val="a4"/>
                <w:noProof/>
              </w:rPr>
              <w:t>Enhancement to existing system</w:t>
            </w:r>
            <w:r w:rsidR="00CB1DCE">
              <w:rPr>
                <w:noProof/>
                <w:webHidden/>
              </w:rPr>
              <w:tab/>
            </w:r>
            <w:r w:rsidR="00CB1DCE">
              <w:rPr>
                <w:noProof/>
                <w:webHidden/>
              </w:rPr>
              <w:fldChar w:fldCharType="begin"/>
            </w:r>
            <w:r w:rsidR="00CB1DCE">
              <w:rPr>
                <w:noProof/>
                <w:webHidden/>
              </w:rPr>
              <w:instrText xml:space="preserve"> PAGEREF _Toc400319267 \h </w:instrText>
            </w:r>
            <w:r w:rsidR="00CB1DCE">
              <w:rPr>
                <w:noProof/>
                <w:webHidden/>
              </w:rPr>
            </w:r>
            <w:r w:rsidR="00CB1DCE">
              <w:rPr>
                <w:noProof/>
                <w:webHidden/>
              </w:rPr>
              <w:fldChar w:fldCharType="separate"/>
            </w:r>
            <w:r w:rsidR="00CB1DCE">
              <w:rPr>
                <w:noProof/>
                <w:webHidden/>
              </w:rPr>
              <w:t>19</w:t>
            </w:r>
            <w:r w:rsidR="00CB1DCE">
              <w:rPr>
                <w:noProof/>
                <w:webHidden/>
              </w:rPr>
              <w:fldChar w:fldCharType="end"/>
            </w:r>
          </w:hyperlink>
        </w:p>
        <w:p w14:paraId="57EC97B0" w14:textId="77777777" w:rsidR="00CB1DCE" w:rsidRDefault="00BA22EB">
          <w:pPr>
            <w:pStyle w:val="20"/>
            <w:rPr>
              <w:rFonts w:asciiTheme="minorHAnsi" w:eastAsiaTheme="minorEastAsia" w:hAnsiTheme="minorHAnsi" w:cstheme="minorBidi"/>
              <w:noProof/>
              <w:sz w:val="22"/>
              <w:szCs w:val="22"/>
              <w:lang w:eastAsia="ja-JP"/>
            </w:rPr>
          </w:pPr>
          <w:hyperlink w:anchor="_Toc400319268" w:history="1">
            <w:r w:rsidR="00CB1DCE" w:rsidRPr="00286BA7">
              <w:rPr>
                <w:rStyle w:val="a4"/>
                <w:noProof/>
              </w:rPr>
              <w:t>4.4</w:t>
            </w:r>
            <w:r w:rsidR="00CB1DCE">
              <w:rPr>
                <w:rFonts w:asciiTheme="minorHAnsi" w:eastAsiaTheme="minorEastAsia" w:hAnsiTheme="minorHAnsi" w:cstheme="minorBidi"/>
                <w:noProof/>
                <w:sz w:val="22"/>
                <w:szCs w:val="22"/>
                <w:lang w:eastAsia="ja-JP"/>
              </w:rPr>
              <w:tab/>
            </w:r>
            <w:r w:rsidR="00CB1DCE" w:rsidRPr="00286BA7">
              <w:rPr>
                <w:rStyle w:val="a4"/>
                <w:noProof/>
              </w:rPr>
              <w:t>Key problems and their solutions</w:t>
            </w:r>
            <w:r w:rsidR="00CB1DCE">
              <w:rPr>
                <w:noProof/>
                <w:webHidden/>
              </w:rPr>
              <w:tab/>
            </w:r>
            <w:r w:rsidR="00CB1DCE">
              <w:rPr>
                <w:noProof/>
                <w:webHidden/>
              </w:rPr>
              <w:fldChar w:fldCharType="begin"/>
            </w:r>
            <w:r w:rsidR="00CB1DCE">
              <w:rPr>
                <w:noProof/>
                <w:webHidden/>
              </w:rPr>
              <w:instrText xml:space="preserve"> PAGEREF _Toc400319268 \h </w:instrText>
            </w:r>
            <w:r w:rsidR="00CB1DCE">
              <w:rPr>
                <w:noProof/>
                <w:webHidden/>
              </w:rPr>
            </w:r>
            <w:r w:rsidR="00CB1DCE">
              <w:rPr>
                <w:noProof/>
                <w:webHidden/>
              </w:rPr>
              <w:fldChar w:fldCharType="separate"/>
            </w:r>
            <w:r w:rsidR="00CB1DCE">
              <w:rPr>
                <w:noProof/>
                <w:webHidden/>
              </w:rPr>
              <w:t>19</w:t>
            </w:r>
            <w:r w:rsidR="00CB1DCE">
              <w:rPr>
                <w:noProof/>
                <w:webHidden/>
              </w:rPr>
              <w:fldChar w:fldCharType="end"/>
            </w:r>
          </w:hyperlink>
        </w:p>
        <w:p w14:paraId="2A841142" w14:textId="77777777" w:rsidR="00CB1DCE" w:rsidRDefault="00BA22EB">
          <w:pPr>
            <w:pStyle w:val="10"/>
            <w:rPr>
              <w:rFonts w:asciiTheme="minorHAnsi" w:eastAsiaTheme="minorEastAsia" w:hAnsiTheme="minorHAnsi" w:cstheme="minorBidi"/>
              <w:sz w:val="22"/>
              <w:szCs w:val="22"/>
              <w:lang w:eastAsia="ja-JP"/>
            </w:rPr>
          </w:pPr>
          <w:hyperlink w:anchor="_Toc400319269" w:history="1">
            <w:r w:rsidR="00CB1DCE" w:rsidRPr="00286BA7">
              <w:rPr>
                <w:rStyle w:val="a4"/>
              </w:rPr>
              <w:t>5</w:t>
            </w:r>
            <w:r w:rsidR="00CB1DCE">
              <w:rPr>
                <w:rFonts w:asciiTheme="minorHAnsi" w:eastAsiaTheme="minorEastAsia" w:hAnsiTheme="minorHAnsi" w:cstheme="minorBidi"/>
                <w:sz w:val="22"/>
                <w:szCs w:val="22"/>
                <w:lang w:eastAsia="ja-JP"/>
              </w:rPr>
              <w:tab/>
            </w:r>
            <w:r w:rsidR="00CB1DCE" w:rsidRPr="00286BA7">
              <w:rPr>
                <w:rStyle w:val="a4"/>
              </w:rPr>
              <w:t>Results and discussion</w:t>
            </w:r>
            <w:r w:rsidR="00CB1DCE">
              <w:rPr>
                <w:webHidden/>
              </w:rPr>
              <w:tab/>
            </w:r>
            <w:r w:rsidR="00CB1DCE">
              <w:rPr>
                <w:webHidden/>
              </w:rPr>
              <w:fldChar w:fldCharType="begin"/>
            </w:r>
            <w:r w:rsidR="00CB1DCE">
              <w:rPr>
                <w:webHidden/>
              </w:rPr>
              <w:instrText xml:space="preserve"> PAGEREF _Toc400319269 \h </w:instrText>
            </w:r>
            <w:r w:rsidR="00CB1DCE">
              <w:rPr>
                <w:webHidden/>
              </w:rPr>
            </w:r>
            <w:r w:rsidR="00CB1DCE">
              <w:rPr>
                <w:webHidden/>
              </w:rPr>
              <w:fldChar w:fldCharType="separate"/>
            </w:r>
            <w:r w:rsidR="00CB1DCE">
              <w:rPr>
                <w:webHidden/>
              </w:rPr>
              <w:t>20</w:t>
            </w:r>
            <w:r w:rsidR="00CB1DCE">
              <w:rPr>
                <w:webHidden/>
              </w:rPr>
              <w:fldChar w:fldCharType="end"/>
            </w:r>
          </w:hyperlink>
        </w:p>
        <w:p w14:paraId="2796CE0C" w14:textId="77777777" w:rsidR="00CB1DCE" w:rsidRDefault="00BA22EB">
          <w:pPr>
            <w:pStyle w:val="20"/>
            <w:rPr>
              <w:rFonts w:asciiTheme="minorHAnsi" w:eastAsiaTheme="minorEastAsia" w:hAnsiTheme="minorHAnsi" w:cstheme="minorBidi"/>
              <w:noProof/>
              <w:sz w:val="22"/>
              <w:szCs w:val="22"/>
              <w:lang w:eastAsia="ja-JP"/>
            </w:rPr>
          </w:pPr>
          <w:hyperlink w:anchor="_Toc400319270" w:history="1">
            <w:r w:rsidR="00CB1DCE" w:rsidRPr="00286BA7">
              <w:rPr>
                <w:rStyle w:val="a4"/>
                <w:noProof/>
              </w:rPr>
              <w:t>5.1</w:t>
            </w:r>
            <w:r w:rsidR="00CB1DCE">
              <w:rPr>
                <w:rFonts w:asciiTheme="minorHAnsi" w:eastAsiaTheme="minorEastAsia" w:hAnsiTheme="minorHAnsi" w:cstheme="minorBidi"/>
                <w:noProof/>
                <w:sz w:val="22"/>
                <w:szCs w:val="22"/>
                <w:lang w:eastAsia="ja-JP"/>
              </w:rPr>
              <w:tab/>
            </w:r>
            <w:r w:rsidR="00CB1DCE" w:rsidRPr="00286BA7">
              <w:rPr>
                <w:rStyle w:val="a4"/>
                <w:noProof/>
              </w:rPr>
              <w:t>Project Outcome</w:t>
            </w:r>
            <w:r w:rsidR="00CB1DCE">
              <w:rPr>
                <w:noProof/>
                <w:webHidden/>
              </w:rPr>
              <w:tab/>
            </w:r>
            <w:r w:rsidR="00CB1DCE">
              <w:rPr>
                <w:noProof/>
                <w:webHidden/>
              </w:rPr>
              <w:fldChar w:fldCharType="begin"/>
            </w:r>
            <w:r w:rsidR="00CB1DCE">
              <w:rPr>
                <w:noProof/>
                <w:webHidden/>
              </w:rPr>
              <w:instrText xml:space="preserve"> PAGEREF _Toc400319270 \h </w:instrText>
            </w:r>
            <w:r w:rsidR="00CB1DCE">
              <w:rPr>
                <w:noProof/>
                <w:webHidden/>
              </w:rPr>
            </w:r>
            <w:r w:rsidR="00CB1DCE">
              <w:rPr>
                <w:noProof/>
                <w:webHidden/>
              </w:rPr>
              <w:fldChar w:fldCharType="separate"/>
            </w:r>
            <w:r w:rsidR="00CB1DCE">
              <w:rPr>
                <w:noProof/>
                <w:webHidden/>
              </w:rPr>
              <w:t>20</w:t>
            </w:r>
            <w:r w:rsidR="00CB1DCE">
              <w:rPr>
                <w:noProof/>
                <w:webHidden/>
              </w:rPr>
              <w:fldChar w:fldCharType="end"/>
            </w:r>
          </w:hyperlink>
        </w:p>
        <w:p w14:paraId="5F6B5742" w14:textId="77777777" w:rsidR="00CB1DCE" w:rsidRDefault="00BA22EB">
          <w:pPr>
            <w:pStyle w:val="20"/>
            <w:rPr>
              <w:rFonts w:asciiTheme="minorHAnsi" w:eastAsiaTheme="minorEastAsia" w:hAnsiTheme="minorHAnsi" w:cstheme="minorBidi"/>
              <w:noProof/>
              <w:sz w:val="22"/>
              <w:szCs w:val="22"/>
              <w:lang w:eastAsia="ja-JP"/>
            </w:rPr>
          </w:pPr>
          <w:hyperlink w:anchor="_Toc400319271" w:history="1">
            <w:r w:rsidR="00CB1DCE" w:rsidRPr="00286BA7">
              <w:rPr>
                <w:rStyle w:val="a4"/>
                <w:noProof/>
              </w:rPr>
              <w:t>5.2</w:t>
            </w:r>
            <w:r w:rsidR="00CB1DCE">
              <w:rPr>
                <w:rFonts w:asciiTheme="minorHAnsi" w:eastAsiaTheme="minorEastAsia" w:hAnsiTheme="minorHAnsi" w:cstheme="minorBidi"/>
                <w:noProof/>
                <w:sz w:val="22"/>
                <w:szCs w:val="22"/>
                <w:lang w:eastAsia="ja-JP"/>
              </w:rPr>
              <w:tab/>
            </w:r>
            <w:r w:rsidR="00CB1DCE" w:rsidRPr="00286BA7">
              <w:rPr>
                <w:rStyle w:val="a4"/>
                <w:noProof/>
              </w:rPr>
              <w:t>System evaluation</w:t>
            </w:r>
            <w:r w:rsidR="00CB1DCE">
              <w:rPr>
                <w:noProof/>
                <w:webHidden/>
              </w:rPr>
              <w:tab/>
            </w:r>
            <w:r w:rsidR="00CB1DCE">
              <w:rPr>
                <w:noProof/>
                <w:webHidden/>
              </w:rPr>
              <w:fldChar w:fldCharType="begin"/>
            </w:r>
            <w:r w:rsidR="00CB1DCE">
              <w:rPr>
                <w:noProof/>
                <w:webHidden/>
              </w:rPr>
              <w:instrText xml:space="preserve"> PAGEREF _Toc400319271 \h </w:instrText>
            </w:r>
            <w:r w:rsidR="00CB1DCE">
              <w:rPr>
                <w:noProof/>
                <w:webHidden/>
              </w:rPr>
            </w:r>
            <w:r w:rsidR="00CB1DCE">
              <w:rPr>
                <w:noProof/>
                <w:webHidden/>
              </w:rPr>
              <w:fldChar w:fldCharType="separate"/>
            </w:r>
            <w:r w:rsidR="00CB1DCE">
              <w:rPr>
                <w:noProof/>
                <w:webHidden/>
              </w:rPr>
              <w:t>21</w:t>
            </w:r>
            <w:r w:rsidR="00CB1DCE">
              <w:rPr>
                <w:noProof/>
                <w:webHidden/>
              </w:rPr>
              <w:fldChar w:fldCharType="end"/>
            </w:r>
          </w:hyperlink>
        </w:p>
        <w:p w14:paraId="33FF61F5" w14:textId="77777777" w:rsidR="00CB1DCE" w:rsidRDefault="00BA22EB">
          <w:pPr>
            <w:pStyle w:val="10"/>
            <w:rPr>
              <w:rFonts w:asciiTheme="minorHAnsi" w:eastAsiaTheme="minorEastAsia" w:hAnsiTheme="minorHAnsi" w:cstheme="minorBidi"/>
              <w:sz w:val="22"/>
              <w:szCs w:val="22"/>
              <w:lang w:eastAsia="ja-JP"/>
            </w:rPr>
          </w:pPr>
          <w:hyperlink w:anchor="_Toc400319272" w:history="1">
            <w:r w:rsidR="00CB1DCE" w:rsidRPr="00286BA7">
              <w:rPr>
                <w:rStyle w:val="a4"/>
              </w:rPr>
              <w:t>Appendix</w:t>
            </w:r>
            <w:r w:rsidR="00CB1DCE">
              <w:rPr>
                <w:webHidden/>
              </w:rPr>
              <w:tab/>
            </w:r>
            <w:r w:rsidR="00CB1DCE">
              <w:rPr>
                <w:webHidden/>
              </w:rPr>
              <w:fldChar w:fldCharType="begin"/>
            </w:r>
            <w:r w:rsidR="00CB1DCE">
              <w:rPr>
                <w:webHidden/>
              </w:rPr>
              <w:instrText xml:space="preserve"> PAGEREF _Toc400319272 \h </w:instrText>
            </w:r>
            <w:r w:rsidR="00CB1DCE">
              <w:rPr>
                <w:webHidden/>
              </w:rPr>
            </w:r>
            <w:r w:rsidR="00CB1DCE">
              <w:rPr>
                <w:webHidden/>
              </w:rPr>
              <w:fldChar w:fldCharType="separate"/>
            </w:r>
            <w:r w:rsidR="00CB1DCE">
              <w:rPr>
                <w:webHidden/>
              </w:rPr>
              <w:t>22</w:t>
            </w:r>
            <w:r w:rsidR="00CB1DCE">
              <w:rPr>
                <w:webHidden/>
              </w:rPr>
              <w:fldChar w:fldCharType="end"/>
            </w:r>
          </w:hyperlink>
        </w:p>
        <w:p w14:paraId="675DCBD1" w14:textId="77777777" w:rsidR="00CB1DCE" w:rsidRDefault="00BA22EB">
          <w:pPr>
            <w:pStyle w:val="20"/>
            <w:rPr>
              <w:rFonts w:asciiTheme="minorHAnsi" w:eastAsiaTheme="minorEastAsia" w:hAnsiTheme="minorHAnsi" w:cstheme="minorBidi"/>
              <w:noProof/>
              <w:sz w:val="22"/>
              <w:szCs w:val="22"/>
              <w:lang w:eastAsia="ja-JP"/>
            </w:rPr>
          </w:pPr>
          <w:hyperlink w:anchor="_Toc400319273" w:history="1">
            <w:r w:rsidR="00CB1DCE" w:rsidRPr="00286BA7">
              <w:rPr>
                <w:rStyle w:val="a4"/>
                <w:noProof/>
              </w:rPr>
              <w:t>Project plan</w:t>
            </w:r>
            <w:r w:rsidR="00CB1DCE">
              <w:rPr>
                <w:noProof/>
                <w:webHidden/>
              </w:rPr>
              <w:tab/>
            </w:r>
            <w:r w:rsidR="00CB1DCE">
              <w:rPr>
                <w:noProof/>
                <w:webHidden/>
              </w:rPr>
              <w:fldChar w:fldCharType="begin"/>
            </w:r>
            <w:r w:rsidR="00CB1DCE">
              <w:rPr>
                <w:noProof/>
                <w:webHidden/>
              </w:rPr>
              <w:instrText xml:space="preserve"> PAGEREF _Toc400319273 \h </w:instrText>
            </w:r>
            <w:r w:rsidR="00CB1DCE">
              <w:rPr>
                <w:noProof/>
                <w:webHidden/>
              </w:rPr>
            </w:r>
            <w:r w:rsidR="00CB1DCE">
              <w:rPr>
                <w:noProof/>
                <w:webHidden/>
              </w:rPr>
              <w:fldChar w:fldCharType="separate"/>
            </w:r>
            <w:r w:rsidR="00CB1DCE">
              <w:rPr>
                <w:noProof/>
                <w:webHidden/>
              </w:rPr>
              <w:t>22</w:t>
            </w:r>
            <w:r w:rsidR="00CB1DCE">
              <w:rPr>
                <w:noProof/>
                <w:webHidden/>
              </w:rPr>
              <w:fldChar w:fldCharType="end"/>
            </w:r>
          </w:hyperlink>
        </w:p>
        <w:p w14:paraId="14610CA3" w14:textId="77777777" w:rsidR="00CB1DCE" w:rsidRDefault="00BA22EB">
          <w:pPr>
            <w:pStyle w:val="10"/>
            <w:rPr>
              <w:rFonts w:asciiTheme="minorHAnsi" w:eastAsiaTheme="minorEastAsia" w:hAnsiTheme="minorHAnsi" w:cstheme="minorBidi"/>
              <w:sz w:val="22"/>
              <w:szCs w:val="22"/>
              <w:lang w:eastAsia="ja-JP"/>
            </w:rPr>
          </w:pPr>
          <w:hyperlink w:anchor="_Toc400319274" w:history="1">
            <w:r w:rsidR="00CB1DCE" w:rsidRPr="00286BA7">
              <w:rPr>
                <w:rStyle w:val="a4"/>
              </w:rPr>
              <w:t>Refernces</w:t>
            </w:r>
            <w:r w:rsidR="00CB1DCE">
              <w:rPr>
                <w:webHidden/>
              </w:rPr>
              <w:tab/>
            </w:r>
            <w:r w:rsidR="00CB1DCE">
              <w:rPr>
                <w:webHidden/>
              </w:rPr>
              <w:fldChar w:fldCharType="begin"/>
            </w:r>
            <w:r w:rsidR="00CB1DCE">
              <w:rPr>
                <w:webHidden/>
              </w:rPr>
              <w:instrText xml:space="preserve"> PAGEREF _Toc400319274 \h </w:instrText>
            </w:r>
            <w:r w:rsidR="00CB1DCE">
              <w:rPr>
                <w:webHidden/>
              </w:rPr>
            </w:r>
            <w:r w:rsidR="00CB1DCE">
              <w:rPr>
                <w:webHidden/>
              </w:rPr>
              <w:fldChar w:fldCharType="separate"/>
            </w:r>
            <w:r w:rsidR="00CB1DCE">
              <w:rPr>
                <w:webHidden/>
              </w:rPr>
              <w:t>23</w:t>
            </w:r>
            <w:r w:rsidR="00CB1DCE">
              <w:rPr>
                <w:webHidden/>
              </w:rPr>
              <w:fldChar w:fldCharType="end"/>
            </w:r>
          </w:hyperlink>
        </w:p>
        <w:p w14:paraId="6A2E786B" w14:textId="77777777" w:rsidR="00CB1DCE" w:rsidRDefault="00BA22EB">
          <w:pPr>
            <w:pStyle w:val="20"/>
            <w:rPr>
              <w:rFonts w:asciiTheme="minorHAnsi" w:eastAsiaTheme="minorEastAsia" w:hAnsiTheme="minorHAnsi" w:cstheme="minorBidi"/>
              <w:noProof/>
              <w:sz w:val="22"/>
              <w:szCs w:val="22"/>
              <w:lang w:eastAsia="ja-JP"/>
            </w:rPr>
          </w:pPr>
          <w:hyperlink w:anchor="_Toc400319275" w:history="1">
            <w:r w:rsidR="00CB1DCE" w:rsidRPr="00286BA7">
              <w:rPr>
                <w:rStyle w:val="a4"/>
                <w:noProof/>
              </w:rPr>
              <w:t>Peer Assessment Form</w:t>
            </w:r>
            <w:r w:rsidR="00CB1DCE">
              <w:rPr>
                <w:noProof/>
                <w:webHidden/>
              </w:rPr>
              <w:tab/>
            </w:r>
            <w:r w:rsidR="00CB1DCE">
              <w:rPr>
                <w:noProof/>
                <w:webHidden/>
              </w:rPr>
              <w:fldChar w:fldCharType="begin"/>
            </w:r>
            <w:r w:rsidR="00CB1DCE">
              <w:rPr>
                <w:noProof/>
                <w:webHidden/>
              </w:rPr>
              <w:instrText xml:space="preserve"> PAGEREF _Toc400319275 \h </w:instrText>
            </w:r>
            <w:r w:rsidR="00CB1DCE">
              <w:rPr>
                <w:noProof/>
                <w:webHidden/>
              </w:rPr>
            </w:r>
            <w:r w:rsidR="00CB1DCE">
              <w:rPr>
                <w:noProof/>
                <w:webHidden/>
              </w:rPr>
              <w:fldChar w:fldCharType="separate"/>
            </w:r>
            <w:r w:rsidR="00CB1DCE">
              <w:rPr>
                <w:noProof/>
                <w:webHidden/>
              </w:rPr>
              <w:t>24</w:t>
            </w:r>
            <w:r w:rsidR="00CB1DCE">
              <w:rPr>
                <w:noProof/>
                <w:webHidden/>
              </w:rPr>
              <w:fldChar w:fldCharType="end"/>
            </w:r>
          </w:hyperlink>
        </w:p>
        <w:p w14:paraId="188D79DE" w14:textId="77777777" w:rsidR="00192826" w:rsidRPr="00C52E41" w:rsidRDefault="00B45816">
          <w:r w:rsidRPr="00C52E41">
            <w:fldChar w:fldCharType="end"/>
          </w:r>
        </w:p>
      </w:sdtContent>
    </w:sdt>
    <w:p w14:paraId="06890362" w14:textId="77777777" w:rsidR="002B6849" w:rsidRPr="00C52E41" w:rsidRDefault="002B6849" w:rsidP="005B51DE">
      <w:pPr>
        <w:pStyle w:val="1"/>
      </w:pPr>
      <w:bookmarkStart w:id="4" w:name="_Toc378164301"/>
      <w:bookmarkStart w:id="5" w:name="_Toc400319251"/>
      <w:r w:rsidRPr="00C52E41">
        <w:t>Introduction</w:t>
      </w:r>
      <w:bookmarkEnd w:id="0"/>
      <w:bookmarkEnd w:id="1"/>
      <w:bookmarkEnd w:id="2"/>
      <w:bookmarkEnd w:id="4"/>
      <w:bookmarkEnd w:id="5"/>
    </w:p>
    <w:p w14:paraId="515386E4" w14:textId="77777777" w:rsidR="00AC30B3" w:rsidRPr="00C52E41" w:rsidRDefault="002B6849" w:rsidP="00AC30B3">
      <w:pPr>
        <w:pStyle w:val="2"/>
      </w:pPr>
      <w:bookmarkStart w:id="6" w:name="_Toc378164302"/>
      <w:bookmarkStart w:id="7" w:name="_Toc400319252"/>
      <w:r w:rsidRPr="00C52E41">
        <w:t>Overview</w:t>
      </w:r>
      <w:bookmarkEnd w:id="6"/>
      <w:bookmarkEnd w:id="7"/>
    </w:p>
    <w:p w14:paraId="0C6AACD4" w14:textId="77777777" w:rsidR="002B6849" w:rsidRPr="00C52E41" w:rsidRDefault="00AC30B3" w:rsidP="00244DDD">
      <w:pPr>
        <w:jc w:val="both"/>
      </w:pPr>
      <w:r w:rsidRPr="00C52E41">
        <w:rPr>
          <w:rFonts w:hint="eastAsia"/>
        </w:rPr>
        <w:t xml:space="preserve">As the LT Game Company continues to </w:t>
      </w:r>
      <w:r w:rsidRPr="00C52E41">
        <w:t>develop</w:t>
      </w:r>
      <w:r w:rsidRPr="00C52E41">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7374E5E1" w14:textId="77777777" w:rsidR="002B6849" w:rsidRPr="00C52E41" w:rsidRDefault="002B6849" w:rsidP="00244DDD">
      <w:pPr>
        <w:pStyle w:val="2"/>
        <w:jc w:val="both"/>
      </w:pPr>
      <w:bookmarkStart w:id="8" w:name="_Toc378164303"/>
      <w:bookmarkStart w:id="9" w:name="_Toc400319253"/>
      <w:r w:rsidRPr="00C52E41">
        <w:t>Objectives</w:t>
      </w:r>
      <w:bookmarkEnd w:id="8"/>
      <w:bookmarkEnd w:id="9"/>
    </w:p>
    <w:p w14:paraId="66A3D0A9" w14:textId="77777777" w:rsidR="00AC30B3" w:rsidRPr="00C52E41" w:rsidRDefault="00AC30B3" w:rsidP="00244DDD">
      <w:pPr>
        <w:pStyle w:val="aa"/>
        <w:widowControl w:val="0"/>
        <w:numPr>
          <w:ilvl w:val="0"/>
          <w:numId w:val="3"/>
        </w:numPr>
        <w:contextualSpacing w:val="0"/>
        <w:jc w:val="both"/>
      </w:pPr>
      <w:r w:rsidRPr="00C52E41">
        <w:rPr>
          <w:rFonts w:hint="eastAsia"/>
        </w:rPr>
        <w:t xml:space="preserve">Optimize the functions.  For example, the searching function would be improved. </w:t>
      </w:r>
    </w:p>
    <w:p w14:paraId="3588E133" w14:textId="77777777" w:rsidR="00AC30B3" w:rsidRPr="00C52E41" w:rsidRDefault="00AC30B3" w:rsidP="00244DDD">
      <w:pPr>
        <w:pStyle w:val="aa"/>
        <w:widowControl w:val="0"/>
        <w:numPr>
          <w:ilvl w:val="0"/>
          <w:numId w:val="3"/>
        </w:numPr>
        <w:contextualSpacing w:val="0"/>
        <w:jc w:val="both"/>
      </w:pPr>
      <w:r w:rsidRPr="00C52E41">
        <w:rPr>
          <w:rFonts w:hint="eastAsia"/>
        </w:rPr>
        <w:t>Add necessary functions if needed.</w:t>
      </w:r>
    </w:p>
    <w:p w14:paraId="5F343A64" w14:textId="77777777" w:rsidR="0071184F" w:rsidRPr="00C52E41" w:rsidRDefault="00AC30B3" w:rsidP="00244DDD">
      <w:pPr>
        <w:pStyle w:val="aa"/>
        <w:widowControl w:val="0"/>
        <w:numPr>
          <w:ilvl w:val="0"/>
          <w:numId w:val="3"/>
        </w:numPr>
        <w:contextualSpacing w:val="0"/>
        <w:jc w:val="both"/>
      </w:pPr>
      <w:r w:rsidRPr="00C52E41">
        <w:rPr>
          <w:rFonts w:hint="eastAsia"/>
        </w:rPr>
        <w:t>Make the system more acceptable for the users.</w:t>
      </w:r>
      <w:bookmarkStart w:id="10" w:name="_Toc378164304"/>
      <w:bookmarkStart w:id="11" w:name="_Toc378164305"/>
      <w:bookmarkEnd w:id="10"/>
      <w:bookmarkEnd w:id="11"/>
    </w:p>
    <w:p w14:paraId="71B0F880" w14:textId="77777777" w:rsidR="00D35698" w:rsidRPr="00C52E41" w:rsidRDefault="00CA2807" w:rsidP="0071184F">
      <w:pPr>
        <w:pStyle w:val="1"/>
      </w:pPr>
      <w:bookmarkStart w:id="12" w:name="_Toc400319254"/>
      <w:r w:rsidRPr="00C52E41">
        <w:t>Background</w:t>
      </w:r>
      <w:bookmarkEnd w:id="12"/>
    </w:p>
    <w:p w14:paraId="2D3A2F1A" w14:textId="77777777" w:rsidR="0071184F" w:rsidRPr="00C52E41" w:rsidRDefault="0071184F" w:rsidP="007616F9">
      <w:pPr>
        <w:jc w:val="both"/>
      </w:pPr>
      <w:r w:rsidRPr="00C52E41">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rsidRPr="00C52E41">
        <w:t xml:space="preserve"> </w:t>
      </w:r>
      <w:r w:rsidRPr="00C52E41">
        <w:t>(Macau Gaming Board) approved betting payout.  Paradise Jackpot System is designed to be a cross-casino and cross-table system, it allows the jackpot pool size to increase in a rapid and enthralling rate.</w:t>
      </w:r>
    </w:p>
    <w:p w14:paraId="2C2DC1CD" w14:textId="77777777" w:rsidR="000616DE" w:rsidRPr="00C52E41" w:rsidRDefault="000616DE" w:rsidP="000616DE">
      <w:pPr>
        <w:spacing w:before="0" w:after="200" w:line="276" w:lineRule="auto"/>
        <w:rPr>
          <w:rFonts w:eastAsia="SimSun"/>
          <w:lang w:eastAsia="zh-CN"/>
        </w:rPr>
      </w:pPr>
      <w:r w:rsidRPr="00C52E41">
        <w:rPr>
          <w:rFonts w:eastAsia="SimSun"/>
        </w:rPr>
        <w:br w:type="page"/>
      </w:r>
    </w:p>
    <w:p w14:paraId="7270A8A4" w14:textId="77777777" w:rsidR="00C20EBD" w:rsidRPr="00C52E41" w:rsidRDefault="00C20EBD" w:rsidP="007616F9">
      <w:pPr>
        <w:jc w:val="both"/>
        <w:rPr>
          <w:rFonts w:eastAsia="SimSun"/>
          <w:lang w:eastAsia="zh-CN"/>
        </w:rPr>
      </w:pPr>
      <w:r w:rsidRPr="00C52E41">
        <w:rPr>
          <w:rFonts w:eastAsia="SimSun" w:hint="eastAsia"/>
          <w:lang w:eastAsia="zh-CN"/>
        </w:rPr>
        <w:t>The</w:t>
      </w:r>
      <w:r w:rsidR="000616DE" w:rsidRPr="00C52E41">
        <w:rPr>
          <w:rFonts w:eastAsia="SimSun" w:hint="eastAsia"/>
          <w:lang w:eastAsia="zh-CN"/>
        </w:rPr>
        <w:t xml:space="preserve"> following is</w:t>
      </w:r>
      <w:r w:rsidRPr="00C52E41">
        <w:rPr>
          <w:rFonts w:eastAsia="SimSun" w:hint="eastAsia"/>
          <w:lang w:eastAsia="zh-CN"/>
        </w:rPr>
        <w:t xml:space="preserve"> orga</w:t>
      </w:r>
      <w:r w:rsidR="000616DE" w:rsidRPr="00C52E41">
        <w:rPr>
          <w:rFonts w:eastAsia="SimSun" w:hint="eastAsia"/>
          <w:lang w:eastAsia="zh-CN"/>
        </w:rPr>
        <w:t>nizational structure of LT Game</w:t>
      </w:r>
    </w:p>
    <w:p w14:paraId="67028D3E" w14:textId="77777777" w:rsidR="00C20EBD" w:rsidRPr="00C52E41" w:rsidRDefault="00C20EBD" w:rsidP="007616F9">
      <w:pPr>
        <w:jc w:val="both"/>
        <w:rPr>
          <w:rFonts w:eastAsia="SimSun"/>
          <w:lang w:eastAsia="zh-CN"/>
        </w:rPr>
      </w:pPr>
    </w:p>
    <w:p w14:paraId="67F1727D" w14:textId="5C20287B"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54747CD5" wp14:editId="4D0BE36A">
                <wp:simplePos x="0" y="0"/>
                <wp:positionH relativeFrom="column">
                  <wp:posOffset>2290445</wp:posOffset>
                </wp:positionH>
                <wp:positionV relativeFrom="paragraph">
                  <wp:posOffset>57150</wp:posOffset>
                </wp:positionV>
                <wp:extent cx="1043305" cy="512445"/>
                <wp:effectExtent l="0" t="0" r="23495" b="2095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0E19F7BA" w14:textId="77777777" w:rsidR="00CB1DCE" w:rsidRPr="00C20EBD" w:rsidRDefault="00CB1DCE"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747CD5"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Al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DNCGAlKgIAAFEEAAAOAAAAAAAAAAAAAAAAAC4CAABkcnMv&#10;ZTJvRG9jLnhtbFBLAQItABQABgAIAAAAIQDEXhYh3wAAAAgBAAAPAAAAAAAAAAAAAAAAAIQEAABk&#10;cnMvZG93bnJldi54bWxQSwUGAAAAAAQABADzAAAAkAUAAAAA&#10;">
                <v:textbox>
                  <w:txbxContent>
                    <w:p w14:paraId="0E19F7BA" w14:textId="77777777" w:rsidR="00CB1DCE" w:rsidRPr="00C20EBD" w:rsidRDefault="00CB1DCE"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34C225FD" w14:textId="6B40AF6F"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67456" behindDoc="0" locked="0" layoutInCell="1" allowOverlap="1" wp14:anchorId="13E5E501" wp14:editId="43DC088C">
                <wp:simplePos x="0" y="0"/>
                <wp:positionH relativeFrom="column">
                  <wp:posOffset>2805429</wp:posOffset>
                </wp:positionH>
                <wp:positionV relativeFrom="paragraph">
                  <wp:posOffset>154305</wp:posOffset>
                </wp:positionV>
                <wp:extent cx="0" cy="392430"/>
                <wp:effectExtent l="0" t="0" r="19050" b="2667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D6E06"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V1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BpSeV1HwIAADwEAAAOAAAAAAAAAAAAAAAAAC4CAABkcnMvZTJvRG9jLnhtbFBL&#10;AQItABQABgAIAAAAIQB56T7j3gAAAAkBAAAPAAAAAAAAAAAAAAAAAHkEAABkcnMvZG93bnJldi54&#10;bWxQSwUGAAAAAAQABADzAAAAhAUAAAAA&#10;"/>
            </w:pict>
          </mc:Fallback>
        </mc:AlternateContent>
      </w:r>
    </w:p>
    <w:p w14:paraId="17382910" w14:textId="2B6927EC"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758F00DF" wp14:editId="7FCB0AC5">
                <wp:simplePos x="0" y="0"/>
                <wp:positionH relativeFrom="column">
                  <wp:posOffset>3634105</wp:posOffset>
                </wp:positionH>
                <wp:positionV relativeFrom="paragraph">
                  <wp:posOffset>131445</wp:posOffset>
                </wp:positionV>
                <wp:extent cx="1189990" cy="512445"/>
                <wp:effectExtent l="0" t="0" r="10160" b="20955"/>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05BDAFA3" w14:textId="77777777" w:rsidR="00CB1DCE" w:rsidRPr="00C20EBD" w:rsidRDefault="00CB1DCE"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8F00DF"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">
                <v:textbox>
                  <w:txbxContent>
                    <w:p w14:paraId="05BDAFA3" w14:textId="77777777" w:rsidR="00CB1DCE" w:rsidRPr="00C20EBD" w:rsidRDefault="00CB1DCE"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4294967295" distB="4294967295" distL="114300" distR="114300" simplePos="0" relativeHeight="251668480" behindDoc="0" locked="0" layoutInCell="1" allowOverlap="1" wp14:anchorId="0A215CFB" wp14:editId="76F64220">
                <wp:simplePos x="0" y="0"/>
                <wp:positionH relativeFrom="column">
                  <wp:posOffset>3333750</wp:posOffset>
                </wp:positionH>
                <wp:positionV relativeFrom="paragraph">
                  <wp:posOffset>398144</wp:posOffset>
                </wp:positionV>
                <wp:extent cx="300355" cy="0"/>
                <wp:effectExtent l="0" t="0" r="23495" b="1905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796FA" id="AutoShape 11" o:spid="_x0000_s1026" type="#_x0000_t32" style="position:absolute;margin-left:262.5pt;margin-top:31.35pt;width:23.6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HJIQIAADw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3CF8C74D" wp14:editId="12D49615">
                <wp:simplePos x="0" y="0"/>
                <wp:positionH relativeFrom="column">
                  <wp:posOffset>2290445</wp:posOffset>
                </wp:positionH>
                <wp:positionV relativeFrom="paragraph">
                  <wp:posOffset>131445</wp:posOffset>
                </wp:positionV>
                <wp:extent cx="1043305" cy="512445"/>
                <wp:effectExtent l="0" t="0" r="23495" b="2095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1973C8BB" w14:textId="77777777" w:rsidR="00CB1DCE" w:rsidRPr="00C20EBD" w:rsidRDefault="00CB1DCE"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F8C74D"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BnbDoOLAIAAFgEAAAOAAAAAAAAAAAAAAAAAC4CAABk&#10;cnMvZTJvRG9jLnhtbFBLAQItABQABgAIAAAAIQDOT3b24AAAAAoBAAAPAAAAAAAAAAAAAAAAAIYE&#10;AABkcnMvZG93bnJldi54bWxQSwUGAAAAAAQABADzAAAAkwUAAAAA&#10;">
                <v:textbox>
                  <w:txbxContent>
                    <w:p w14:paraId="1973C8BB" w14:textId="77777777" w:rsidR="00CB1DCE" w:rsidRPr="00C20EBD" w:rsidRDefault="00CB1DCE"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608C0F98" w14:textId="049C0887"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71552" behindDoc="0" locked="0" layoutInCell="1" allowOverlap="1" wp14:anchorId="2F029EB4" wp14:editId="64B165D2">
                <wp:simplePos x="0" y="0"/>
                <wp:positionH relativeFrom="column">
                  <wp:posOffset>2805429</wp:posOffset>
                </wp:positionH>
                <wp:positionV relativeFrom="paragraph">
                  <wp:posOffset>228600</wp:posOffset>
                </wp:positionV>
                <wp:extent cx="0" cy="486410"/>
                <wp:effectExtent l="0" t="0" r="19050" b="2794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E8C08" id="AutoShape 14" o:spid="_x0000_s1026" type="#_x0000_t32" style="position:absolute;margin-left:220.9pt;margin-top:18pt;width:0;height:38.3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F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WeAlOK&#10;9MDR08HrmBpleRjQYFwBfpXa2dAiPakX86zpd4eUrjqiWh69X88GgrMQkbwJCRtnIM1++KwZ+BBI&#10;EKd1amwfIGEO6BRJOd9I4SeP6HhI4TRfzPM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"/>
            </w:pict>
          </mc:Fallback>
        </mc:AlternateContent>
      </w:r>
    </w:p>
    <w:p w14:paraId="783F30AD" w14:textId="5B816630"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92032" behindDoc="0" locked="0" layoutInCell="1" allowOverlap="1" wp14:anchorId="128F2F0B" wp14:editId="3CF343EB">
                <wp:simplePos x="0" y="0"/>
                <wp:positionH relativeFrom="column">
                  <wp:posOffset>1590674</wp:posOffset>
                </wp:positionH>
                <wp:positionV relativeFrom="paragraph">
                  <wp:posOffset>53340</wp:posOffset>
                </wp:positionV>
                <wp:extent cx="0" cy="246380"/>
                <wp:effectExtent l="0" t="0" r="19050" b="20320"/>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6516A" id="AutoShape 36" o:spid="_x0000_s1026" type="#_x0000_t32" style="position:absolute;margin-left:125.25pt;margin-top:4.2pt;width:0;height:19.4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Qu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&#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MFLBC4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299" distR="114299" simplePos="0" relativeHeight="251676672" behindDoc="0" locked="0" layoutInCell="1" allowOverlap="1" wp14:anchorId="1A0C6FB2" wp14:editId="64BD809B">
                <wp:simplePos x="0" y="0"/>
                <wp:positionH relativeFrom="column">
                  <wp:posOffset>5172074</wp:posOffset>
                </wp:positionH>
                <wp:positionV relativeFrom="paragraph">
                  <wp:posOffset>53340</wp:posOffset>
                </wp:positionV>
                <wp:extent cx="0" cy="246380"/>
                <wp:effectExtent l="0" t="0" r="19050" b="2032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08303" id="AutoShape 20" o:spid="_x0000_s1026" type="#_x0000_t32" style="position:absolute;margin-left:407.25pt;margin-top:4.2pt;width:0;height:19.4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PHwIAADw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6A25CA11" wp14:editId="29B2E2B1">
                <wp:simplePos x="0" y="0"/>
                <wp:positionH relativeFrom="column">
                  <wp:posOffset>3981450</wp:posOffset>
                </wp:positionH>
                <wp:positionV relativeFrom="paragraph">
                  <wp:posOffset>53340</wp:posOffset>
                </wp:positionV>
                <wp:extent cx="9525" cy="246380"/>
                <wp:effectExtent l="0" t="0" r="28575" b="20320"/>
                <wp:wrapNone/>
                <wp:docPr id="2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3028F"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F/u1l4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299" distR="114299" simplePos="0" relativeHeight="251673600" behindDoc="0" locked="0" layoutInCell="1" allowOverlap="1" wp14:anchorId="46C5D62D" wp14:editId="3674419D">
                <wp:simplePos x="0" y="0"/>
                <wp:positionH relativeFrom="column">
                  <wp:posOffset>390524</wp:posOffset>
                </wp:positionH>
                <wp:positionV relativeFrom="paragraph">
                  <wp:posOffset>34290</wp:posOffset>
                </wp:positionV>
                <wp:extent cx="0" cy="265430"/>
                <wp:effectExtent l="0" t="0" r="19050" b="20320"/>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23817" id="AutoShape 16" o:spid="_x0000_s1026" type="#_x0000_t32" style="position:absolute;margin-left:30.75pt;margin-top:2.7pt;width:0;height:20.9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p6IA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Ge2Kei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2EB65AAF" wp14:editId="25BE8447">
                <wp:simplePos x="0" y="0"/>
                <wp:positionH relativeFrom="column">
                  <wp:posOffset>390525</wp:posOffset>
                </wp:positionH>
                <wp:positionV relativeFrom="paragraph">
                  <wp:posOffset>34290</wp:posOffset>
                </wp:positionV>
                <wp:extent cx="4781550" cy="19050"/>
                <wp:effectExtent l="0" t="0" r="19050" b="190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12601"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Jn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OIssmc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24C1B95A" wp14:editId="33ABA33C">
                <wp:simplePos x="0" y="0"/>
                <wp:positionH relativeFrom="column">
                  <wp:posOffset>4672330</wp:posOffset>
                </wp:positionH>
                <wp:positionV relativeFrom="paragraph">
                  <wp:posOffset>299720</wp:posOffset>
                </wp:positionV>
                <wp:extent cx="1043305" cy="810895"/>
                <wp:effectExtent l="0" t="0" r="23495" b="2730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35DEE8EF" w14:textId="77777777" w:rsidR="00CB1DCE" w:rsidRPr="00C20EBD" w:rsidRDefault="00CB1DCE"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C1B95A"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DM84h/LAIAAFkEAAAOAAAAAAAAAAAAAAAAAC4CAABk&#10;cnMvZTJvRG9jLnhtbFBLAQItABQABgAIAAAAIQAmi2J84AAAAAoBAAAPAAAAAAAAAAAAAAAAAIYE&#10;AABkcnMvZG93bnJldi54bWxQSwUGAAAAAAQABADzAAAAkwUAAAAA&#10;">
                <v:textbox>
                  <w:txbxContent>
                    <w:p w14:paraId="35DEE8EF" w14:textId="77777777" w:rsidR="00CB1DCE" w:rsidRPr="00C20EBD" w:rsidRDefault="00CB1DCE"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36F07A01" wp14:editId="0ED0BB1B">
                <wp:simplePos x="0" y="0"/>
                <wp:positionH relativeFrom="column">
                  <wp:posOffset>3490595</wp:posOffset>
                </wp:positionH>
                <wp:positionV relativeFrom="paragraph">
                  <wp:posOffset>299720</wp:posOffset>
                </wp:positionV>
                <wp:extent cx="1043305" cy="810895"/>
                <wp:effectExtent l="0" t="0" r="23495" b="273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29763FC7" w14:textId="77777777" w:rsidR="00CB1DCE" w:rsidRPr="00C20EBD" w:rsidRDefault="00CB1DCE"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F07A01"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7LQIAAFk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ZR3d+y0CAABZBAAADgAAAAAAAAAAAAAAAAAuAgAA&#10;ZHJzL2Uyb0RvYy54bWxQSwECLQAUAAYACAAAACEAmBDUVeAAAAAKAQAADwAAAAAAAAAAAAAAAACH&#10;BAAAZHJzL2Rvd25yZXYueG1sUEsFBgAAAAAEAAQA8wAAAJQFAAAAAA==&#10;">
                <v:textbox>
                  <w:txbxContent>
                    <w:p w14:paraId="29763FC7" w14:textId="77777777" w:rsidR="00CB1DCE" w:rsidRPr="00C20EBD" w:rsidRDefault="00CB1DCE"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428536B4" wp14:editId="6F6AC4C3">
                <wp:simplePos x="0" y="0"/>
                <wp:positionH relativeFrom="column">
                  <wp:posOffset>2290445</wp:posOffset>
                </wp:positionH>
                <wp:positionV relativeFrom="paragraph">
                  <wp:posOffset>299720</wp:posOffset>
                </wp:positionV>
                <wp:extent cx="1043305" cy="810895"/>
                <wp:effectExtent l="0" t="0" r="23495" b="27305"/>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280DB8B3" w14:textId="77777777" w:rsidR="00CB1DCE" w:rsidRPr="00C20EBD" w:rsidRDefault="00CB1DCE"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536B4"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WKwIAAFg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AypllYrAgAAWAQAAA4AAAAAAAAAAAAAAAAALgIAAGRy&#10;cy9lMm9Eb2MueG1sUEsBAi0AFAAGAAgAAAAhAI0KjAfgAAAACgEAAA8AAAAAAAAAAAAAAAAAhQQA&#10;AGRycy9kb3ducmV2LnhtbFBLBQYAAAAABAAEAPMAAACSBQAAAAA=&#10;">
                <v:textbox>
                  <w:txbxContent>
                    <w:p w14:paraId="280DB8B3" w14:textId="77777777" w:rsidR="00CB1DCE" w:rsidRPr="00C20EBD" w:rsidRDefault="00CB1DCE"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0B907607" wp14:editId="242FDA85">
                <wp:simplePos x="0" y="0"/>
                <wp:positionH relativeFrom="column">
                  <wp:posOffset>1037590</wp:posOffset>
                </wp:positionH>
                <wp:positionV relativeFrom="paragraph">
                  <wp:posOffset>299720</wp:posOffset>
                </wp:positionV>
                <wp:extent cx="1115060" cy="810895"/>
                <wp:effectExtent l="0" t="0" r="27940" b="2730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379A8BDF" w14:textId="77777777" w:rsidR="00CB1DCE" w:rsidRPr="00C20EBD" w:rsidRDefault="00CB1DCE"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907607"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ffvr3CsCAABYBAAADgAAAAAAAAAAAAAAAAAuAgAAZHJz&#10;L2Uyb0RvYy54bWxQSwECLQAUAAYACAAAACEAiDf8IN8AAAAKAQAADwAAAAAAAAAAAAAAAACFBAAA&#10;ZHJzL2Rvd25yZXYueG1sUEsFBgAAAAAEAAQA8wAAAJEFAAAAAA==&#10;">
                <v:textbox>
                  <w:txbxContent>
                    <w:p w14:paraId="379A8BDF" w14:textId="77777777" w:rsidR="00CB1DCE" w:rsidRPr="00C20EBD" w:rsidRDefault="00CB1DCE"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400CADD4" wp14:editId="655964E4">
                <wp:simplePos x="0" y="0"/>
                <wp:positionH relativeFrom="column">
                  <wp:posOffset>-191135</wp:posOffset>
                </wp:positionH>
                <wp:positionV relativeFrom="paragraph">
                  <wp:posOffset>299720</wp:posOffset>
                </wp:positionV>
                <wp:extent cx="1105535" cy="810895"/>
                <wp:effectExtent l="0" t="0" r="18415" b="273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50A28181" w14:textId="77777777" w:rsidR="00CB1DCE" w:rsidRPr="00C20EBD" w:rsidRDefault="00CB1DCE"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CADD4"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v+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CtJRv+LAIAAFgEAAAOAAAAAAAAAAAAAAAAAC4CAABk&#10;cnMvZTJvRG9jLnhtbFBLAQItABQABgAIAAAAIQBsLIpo4AAAAAoBAAAPAAAAAAAAAAAAAAAAAIYE&#10;AABkcnMvZG93bnJldi54bWxQSwUGAAAAAAQABADzAAAAkwUAAAAA&#10;">
                <v:textbox>
                  <w:txbxContent>
                    <w:p w14:paraId="50A28181" w14:textId="77777777" w:rsidR="00CB1DCE" w:rsidRPr="00C20EBD" w:rsidRDefault="00CB1DCE"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2B3B63B8" w14:textId="77777777" w:rsidR="00C20EBD" w:rsidRPr="00C52E41" w:rsidRDefault="00C20EBD" w:rsidP="007616F9">
      <w:pPr>
        <w:jc w:val="both"/>
        <w:rPr>
          <w:rFonts w:eastAsia="SimSun"/>
          <w:lang w:eastAsia="zh-CN"/>
        </w:rPr>
      </w:pPr>
    </w:p>
    <w:p w14:paraId="206D61E3" w14:textId="575A74CB"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6912" behindDoc="0" locked="0" layoutInCell="1" allowOverlap="1" wp14:anchorId="41757C33" wp14:editId="7FC583B3">
                <wp:simplePos x="0" y="0"/>
                <wp:positionH relativeFrom="column">
                  <wp:posOffset>5172074</wp:posOffset>
                </wp:positionH>
                <wp:positionV relativeFrom="paragraph">
                  <wp:posOffset>280035</wp:posOffset>
                </wp:positionV>
                <wp:extent cx="0" cy="371475"/>
                <wp:effectExtent l="0" t="0" r="19050" b="28575"/>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AC6C7" id="AutoShape 31" o:spid="_x0000_s1026" type="#_x0000_t32" style="position:absolute;margin-left:407.25pt;margin-top:22.05pt;width:0;height:29.2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YoiwMR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299" distR="114299" simplePos="0" relativeHeight="251685888" behindDoc="0" locked="0" layoutInCell="1" allowOverlap="1" wp14:anchorId="532A96BB" wp14:editId="273973B4">
                <wp:simplePos x="0" y="0"/>
                <wp:positionH relativeFrom="column">
                  <wp:posOffset>1590674</wp:posOffset>
                </wp:positionH>
                <wp:positionV relativeFrom="paragraph">
                  <wp:posOffset>280035</wp:posOffset>
                </wp:positionV>
                <wp:extent cx="0" cy="371475"/>
                <wp:effectExtent l="0" t="0" r="19050" b="2857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BE466" id="AutoShape 30" o:spid="_x0000_s1026" type="#_x0000_t32" style="position:absolute;margin-left:125.25pt;margin-top:22.05pt;width:0;height:29.2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Y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c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BqswhYHQIAADwEAAAOAAAAAAAAAAAAAAAAAC4CAABkcnMvZTJvRG9jLnhtbFBLAQIt&#10;ABQABgAIAAAAIQCJksVJ3QAAAAoBAAAPAAAAAAAAAAAAAAAAAHcEAABkcnMvZG93bnJldi54bWxQ&#10;SwUGAAAAAAQABADzAAAAgQUAAAAA&#10;"/>
            </w:pict>
          </mc:Fallback>
        </mc:AlternateContent>
      </w:r>
    </w:p>
    <w:p w14:paraId="1F51055A" w14:textId="09DCE907"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23E5547C" wp14:editId="3B0354E7">
                <wp:simplePos x="0" y="0"/>
                <wp:positionH relativeFrom="column">
                  <wp:posOffset>1047115</wp:posOffset>
                </wp:positionH>
                <wp:positionV relativeFrom="paragraph">
                  <wp:posOffset>236220</wp:posOffset>
                </wp:positionV>
                <wp:extent cx="1105535" cy="1095375"/>
                <wp:effectExtent l="0" t="0" r="18415" b="285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42F9DBA7" w14:textId="77777777" w:rsidR="00CB1DCE" w:rsidRPr="00C20EBD" w:rsidRDefault="00CB1DC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E5547C"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iLQ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">
                <v:textbox>
                  <w:txbxContent>
                    <w:p w14:paraId="42F9DBA7" w14:textId="77777777" w:rsidR="00CB1DCE" w:rsidRPr="00C20EBD" w:rsidRDefault="00CB1DC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2FE6D6A4" wp14:editId="20916A60">
                <wp:simplePos x="0" y="0"/>
                <wp:positionH relativeFrom="column">
                  <wp:posOffset>4672330</wp:posOffset>
                </wp:positionH>
                <wp:positionV relativeFrom="paragraph">
                  <wp:posOffset>236220</wp:posOffset>
                </wp:positionV>
                <wp:extent cx="1105535" cy="944245"/>
                <wp:effectExtent l="0" t="0" r="18415" b="27305"/>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06AE7A8B" w14:textId="77777777" w:rsidR="00CB1DCE" w:rsidRPr="00C20EBD" w:rsidRDefault="00CB1DCE"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6D6A4"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ixLAIAAFk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">
                <v:textbox>
                  <w:txbxContent>
                    <w:p w14:paraId="06AE7A8B" w14:textId="77777777" w:rsidR="00CB1DCE" w:rsidRPr="00C20EBD" w:rsidRDefault="00CB1DCE"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024716E8" w14:textId="77777777" w:rsidR="00C20EBD" w:rsidRPr="00C52E41" w:rsidRDefault="00C20EBD" w:rsidP="007616F9">
      <w:pPr>
        <w:jc w:val="both"/>
        <w:rPr>
          <w:rFonts w:eastAsia="SimSun"/>
          <w:lang w:eastAsia="zh-CN"/>
        </w:rPr>
      </w:pPr>
    </w:p>
    <w:p w14:paraId="7C466126" w14:textId="55F65690"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7936" behindDoc="0" locked="0" layoutInCell="1" allowOverlap="1" wp14:anchorId="45C510E4" wp14:editId="27612C89">
                <wp:simplePos x="0" y="0"/>
                <wp:positionH relativeFrom="column">
                  <wp:posOffset>5172074</wp:posOffset>
                </wp:positionH>
                <wp:positionV relativeFrom="paragraph">
                  <wp:posOffset>349885</wp:posOffset>
                </wp:positionV>
                <wp:extent cx="0" cy="341630"/>
                <wp:effectExtent l="0" t="0" r="19050" b="2032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1EBE8" id="AutoShape 32" o:spid="_x0000_s1026" type="#_x0000_t32" style="position:absolute;margin-left:407.25pt;margin-top:27.55pt;width:0;height:26.9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Yd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J+mZh0fAgAAPAQAAA4AAAAAAAAAAAAAAAAALgIAAGRycy9lMm9Eb2MueG1sUEsB&#10;Ai0AFAAGAAgAAAAhACjRDEXdAAAACgEAAA8AAAAAAAAAAAAAAAAAeQQAAGRycy9kb3ducmV2Lnht&#10;bFBLBQYAAAAABAAEAPMAAACDBQAAAAA=&#10;"/>
            </w:pict>
          </mc:Fallback>
        </mc:AlternateContent>
      </w:r>
    </w:p>
    <w:p w14:paraId="3309E8B7" w14:textId="5473B56E"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94080" behindDoc="0" locked="0" layoutInCell="1" allowOverlap="1" wp14:anchorId="3425E753" wp14:editId="436D5571">
                <wp:simplePos x="0" y="0"/>
                <wp:positionH relativeFrom="column">
                  <wp:posOffset>1590674</wp:posOffset>
                </wp:positionH>
                <wp:positionV relativeFrom="paragraph">
                  <wp:posOffset>85725</wp:posOffset>
                </wp:positionV>
                <wp:extent cx="0" cy="190500"/>
                <wp:effectExtent l="0" t="0" r="19050" b="19050"/>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3D580" id="AutoShape 39" o:spid="_x0000_s1026" type="#_x0000_t32" style="position:absolute;margin-left:125.25pt;margin-top:6.75pt;width:0;height:1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jE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2D283598" wp14:editId="09CBF4DF">
                <wp:simplePos x="0" y="0"/>
                <wp:positionH relativeFrom="column">
                  <wp:posOffset>1047115</wp:posOffset>
                </wp:positionH>
                <wp:positionV relativeFrom="paragraph">
                  <wp:posOffset>276225</wp:posOffset>
                </wp:positionV>
                <wp:extent cx="1105535" cy="619125"/>
                <wp:effectExtent l="0" t="0" r="18415" b="2857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06266F60" w14:textId="77777777" w:rsidR="00CB1DCE" w:rsidRPr="00C20EBD" w:rsidRDefault="00CB1DC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283598"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">
                <v:textbox>
                  <w:txbxContent>
                    <w:p w14:paraId="06266F60" w14:textId="77777777" w:rsidR="00CB1DCE" w:rsidRPr="00C20EBD" w:rsidRDefault="00CB1DC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7A9CC4E8" wp14:editId="4B41DEC2">
                <wp:simplePos x="0" y="0"/>
                <wp:positionH relativeFrom="column">
                  <wp:posOffset>4672330</wp:posOffset>
                </wp:positionH>
                <wp:positionV relativeFrom="paragraph">
                  <wp:posOffset>276225</wp:posOffset>
                </wp:positionV>
                <wp:extent cx="1105535" cy="810895"/>
                <wp:effectExtent l="0" t="0" r="18415" b="2730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7BBA915E" w14:textId="77777777" w:rsidR="00CB1DCE" w:rsidRPr="00C20EBD" w:rsidRDefault="00CB1DCE"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9CC4E8"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Kyy/miwCAABaBAAADgAAAAAAAAAAAAAAAAAuAgAA&#10;ZHJzL2Uyb0RvYy54bWxQSwECLQAUAAYACAAAACEA76DpUuEAAAAKAQAADwAAAAAAAAAAAAAAAACG&#10;BAAAZHJzL2Rvd25yZXYueG1sUEsFBgAAAAAEAAQA8wAAAJQFAAAAAA==&#10;">
                <v:textbox>
                  <w:txbxContent>
                    <w:p w14:paraId="7BBA915E" w14:textId="77777777" w:rsidR="00CB1DCE" w:rsidRPr="00C20EBD" w:rsidRDefault="00CB1DCE"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1E319344" w14:textId="77777777" w:rsidR="00C20EBD" w:rsidRPr="00C52E41" w:rsidRDefault="00C20EBD" w:rsidP="007616F9">
      <w:pPr>
        <w:jc w:val="both"/>
        <w:rPr>
          <w:rFonts w:eastAsia="SimSun"/>
          <w:lang w:eastAsia="zh-CN"/>
        </w:rPr>
      </w:pPr>
    </w:p>
    <w:p w14:paraId="6EEB68EC" w14:textId="5A690E14"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8960" behindDoc="0" locked="0" layoutInCell="1" allowOverlap="1" wp14:anchorId="6B3AFD6D" wp14:editId="535E0EC2">
                <wp:simplePos x="0" y="0"/>
                <wp:positionH relativeFrom="column">
                  <wp:posOffset>5172074</wp:posOffset>
                </wp:positionH>
                <wp:positionV relativeFrom="paragraph">
                  <wp:posOffset>256540</wp:posOffset>
                </wp:positionV>
                <wp:extent cx="0" cy="341630"/>
                <wp:effectExtent l="0" t="0" r="19050" b="2032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F56EF" id="AutoShape 33" o:spid="_x0000_s1026" type="#_x0000_t32" style="position:absolute;margin-left:407.25pt;margin-top:20.2pt;width:0;height:26.9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ev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VeYKRI&#10;BxI9HbyOmdFkEvrTG1eAW6W2NlRIT+rVPGv63SGlq5aoPY/eb2cDwVmISN6FhI0zkGXXf9EMfAgk&#10;iM06NbYLkNAGdIqanG+a8JNHdDikcDrJs9kkypWQ4hpnrPOfue5QMErsvCVi3/pKKwXCa5vFLOT4&#10;7HxgRYprQEiq9EZIGfWXCvXQgO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4+w3rx4CAAA7BAAADgAAAAAAAAAAAAAAAAAuAgAAZHJzL2Uyb0RvYy54bWxQSwEC&#10;LQAUAAYACAAAACEADHk6G90AAAAJAQAADwAAAAAAAAAAAAAAAAB4BAAAZHJzL2Rvd25yZXYueG1s&#10;UEsFBgAAAAAEAAQA8wAAAIIFAAAAAA==&#10;"/>
            </w:pict>
          </mc:Fallback>
        </mc:AlternateContent>
      </w:r>
    </w:p>
    <w:p w14:paraId="5825220A" w14:textId="7A52C82B"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51193642" wp14:editId="7F6900DB">
                <wp:simplePos x="0" y="0"/>
                <wp:positionH relativeFrom="column">
                  <wp:posOffset>4672330</wp:posOffset>
                </wp:positionH>
                <wp:positionV relativeFrom="paragraph">
                  <wp:posOffset>182880</wp:posOffset>
                </wp:positionV>
                <wp:extent cx="1105535" cy="1095375"/>
                <wp:effectExtent l="0" t="0" r="18415" b="2857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0A39EB65" w14:textId="77777777" w:rsidR="00CB1DCE" w:rsidRPr="00C20EBD" w:rsidRDefault="00CB1DC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93642"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0A39EB65" w14:textId="77777777" w:rsidR="00CB1DCE" w:rsidRPr="00C20EBD" w:rsidRDefault="00CB1DC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2397C0A9" w14:textId="77777777" w:rsidR="00DE0445" w:rsidRPr="00C52E41" w:rsidRDefault="00DE0445" w:rsidP="007616F9">
      <w:pPr>
        <w:jc w:val="both"/>
        <w:rPr>
          <w:rFonts w:eastAsia="SimSun"/>
          <w:lang w:eastAsia="zh-CN"/>
        </w:rPr>
      </w:pPr>
    </w:p>
    <w:p w14:paraId="0FC6E3DF" w14:textId="77777777" w:rsidR="00DE0445" w:rsidRPr="00C52E41" w:rsidRDefault="00DE0445" w:rsidP="007616F9">
      <w:pPr>
        <w:jc w:val="both"/>
        <w:rPr>
          <w:rFonts w:eastAsia="SimSun"/>
          <w:lang w:eastAsia="zh-CN"/>
        </w:rPr>
      </w:pPr>
    </w:p>
    <w:p w14:paraId="5C2098A2" w14:textId="6BDF72FD"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4F435EF6" wp14:editId="2340112B">
                <wp:simplePos x="0" y="0"/>
                <wp:positionH relativeFrom="column">
                  <wp:posOffset>4672330</wp:posOffset>
                </wp:positionH>
                <wp:positionV relativeFrom="paragraph">
                  <wp:posOffset>396240</wp:posOffset>
                </wp:positionV>
                <wp:extent cx="1105535" cy="608330"/>
                <wp:effectExtent l="0" t="0" r="18415" b="2032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35905CEC" w14:textId="77777777" w:rsidR="00CB1DCE" w:rsidRPr="00C20EBD" w:rsidRDefault="00CB1DC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435EF6"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RzLg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">
                <v:textbox>
                  <w:txbxContent>
                    <w:p w14:paraId="35905CEC" w14:textId="77777777" w:rsidR="00CB1DCE" w:rsidRPr="00C20EBD" w:rsidRDefault="00CB1DC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299" distR="114299" simplePos="0" relativeHeight="251689984" behindDoc="0" locked="0" layoutInCell="1" allowOverlap="1" wp14:anchorId="669EED2A" wp14:editId="372C7FBE">
                <wp:simplePos x="0" y="0"/>
                <wp:positionH relativeFrom="column">
                  <wp:posOffset>5172074</wp:posOffset>
                </wp:positionH>
                <wp:positionV relativeFrom="paragraph">
                  <wp:posOffset>26035</wp:posOffset>
                </wp:positionV>
                <wp:extent cx="0" cy="370205"/>
                <wp:effectExtent l="0" t="0" r="19050" b="2984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9A693" id="AutoShape 34" o:spid="_x0000_s1026" type="#_x0000_t32" style="position:absolute;margin-left:407.25pt;margin-top:2.05pt;width:0;height:29.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698C68A6" w14:textId="77777777" w:rsidR="00DE0445" w:rsidRPr="00C52E41" w:rsidRDefault="00DE0445" w:rsidP="007616F9">
      <w:pPr>
        <w:jc w:val="both"/>
        <w:rPr>
          <w:rFonts w:eastAsia="SimSun"/>
          <w:lang w:eastAsia="zh-CN"/>
        </w:rPr>
      </w:pPr>
    </w:p>
    <w:p w14:paraId="4A97946D" w14:textId="77777777" w:rsidR="000616DE" w:rsidRPr="00C52E41" w:rsidRDefault="000616DE" w:rsidP="007616F9">
      <w:pPr>
        <w:jc w:val="both"/>
        <w:rPr>
          <w:rFonts w:eastAsia="SimSun"/>
          <w:lang w:eastAsia="zh-CN"/>
        </w:rPr>
      </w:pPr>
    </w:p>
    <w:p w14:paraId="3425F78F" w14:textId="77777777" w:rsidR="000616DE" w:rsidRPr="00C52E41" w:rsidRDefault="000616DE" w:rsidP="000616DE">
      <w:pPr>
        <w:jc w:val="both"/>
        <w:rPr>
          <w:rFonts w:eastAsia="SimSun"/>
          <w:lang w:eastAsia="zh-CN"/>
        </w:rPr>
      </w:pPr>
      <w:r w:rsidRPr="00C52E41">
        <w:rPr>
          <w:rFonts w:eastAsia="SimSun"/>
        </w:rPr>
        <w:t xml:space="preserve">According to the organization structure of LT Game, </w:t>
      </w:r>
      <w:r w:rsidR="0040523A" w:rsidRPr="00C52E41">
        <w:rPr>
          <w:rFonts w:eastAsia="SimSun" w:hint="eastAsia"/>
          <w:lang w:eastAsia="zh-CN"/>
        </w:rPr>
        <w:t>before the plan</w:t>
      </w:r>
      <w:r w:rsidR="00027D9B" w:rsidRPr="00C52E41">
        <w:rPr>
          <w:rFonts w:eastAsia="SimSun" w:hint="eastAsia"/>
          <w:lang w:eastAsia="zh-CN"/>
        </w:rPr>
        <w:t>s</w:t>
      </w:r>
      <w:r w:rsidR="0040523A" w:rsidRPr="00C52E41">
        <w:rPr>
          <w:rFonts w:eastAsia="SimSun" w:hint="eastAsia"/>
          <w:lang w:eastAsia="zh-CN"/>
        </w:rPr>
        <w:t xml:space="preserve"> of changing </w:t>
      </w:r>
      <w:r w:rsidR="00027D9B" w:rsidRPr="00C52E41">
        <w:rPr>
          <w:rFonts w:eastAsia="SimSun" w:hint="eastAsia"/>
          <w:lang w:eastAsia="zh-CN"/>
        </w:rPr>
        <w:t xml:space="preserve">in functions are admitted, the technician would discuss and deliver the </w:t>
      </w:r>
      <w:r w:rsidR="00E81043" w:rsidRPr="00C52E41">
        <w:rPr>
          <w:rFonts w:eastAsia="SimSun" w:hint="eastAsia"/>
          <w:lang w:eastAsia="zh-CN"/>
        </w:rPr>
        <w:t>plan</w:t>
      </w:r>
      <w:r w:rsidR="00027D9B" w:rsidRPr="00C52E41">
        <w:rPr>
          <w:rFonts w:eastAsia="SimSun" w:hint="eastAsia"/>
          <w:lang w:eastAsia="zh-CN"/>
        </w:rPr>
        <w:t xml:space="preserve">s to potential senior technician, </w:t>
      </w:r>
      <w:r w:rsidR="00E81043" w:rsidRPr="00C52E41">
        <w:rPr>
          <w:rFonts w:eastAsia="SimSun" w:hint="eastAsia"/>
          <w:lang w:eastAsia="zh-CN"/>
        </w:rPr>
        <w:t xml:space="preserve">if the senior technician thinks the plans are </w:t>
      </w:r>
      <w:r w:rsidR="00E81043" w:rsidRPr="00C52E41">
        <w:rPr>
          <w:rFonts w:eastAsia="SimSun"/>
          <w:lang w:eastAsia="zh-CN"/>
        </w:rPr>
        <w:t>valuable</w:t>
      </w:r>
      <w:r w:rsidR="00E81043" w:rsidRPr="00C52E41">
        <w:rPr>
          <w:rFonts w:eastAsia="SimSun" w:hint="eastAsia"/>
          <w:lang w:eastAsia="zh-CN"/>
        </w:rPr>
        <w:t xml:space="preserve">, </w:t>
      </w:r>
      <w:r w:rsidR="00E81043" w:rsidRPr="00C52E41">
        <w:rPr>
          <w:rFonts w:eastAsia="SimSun"/>
          <w:lang w:eastAsia="zh-CN"/>
        </w:rPr>
        <w:t>and then</w:t>
      </w:r>
      <w:r w:rsidR="00E81043" w:rsidRPr="00C52E41">
        <w:rPr>
          <w:rFonts w:eastAsia="SimSun" w:hint="eastAsia"/>
          <w:lang w:eastAsia="zh-CN"/>
        </w:rPr>
        <w:t xml:space="preserve"> he/she would deliver the cases to the DB/System engineer.  </w:t>
      </w:r>
      <w:r w:rsidR="00E81043" w:rsidRPr="00C52E41">
        <w:rPr>
          <w:rFonts w:eastAsia="SimSun"/>
          <w:lang w:eastAsia="zh-CN"/>
        </w:rPr>
        <w:t>A</w:t>
      </w:r>
      <w:r w:rsidR="00E81043" w:rsidRPr="00C52E41">
        <w:rPr>
          <w:rFonts w:eastAsia="SimSun" w:hint="eastAsia"/>
          <w:lang w:eastAsia="zh-CN"/>
        </w:rPr>
        <w:t xml:space="preserve">fter that the DB/System engineer, project manager and COO will have a meeting to discuss the plans.  </w:t>
      </w:r>
      <w:r w:rsidR="00E81043" w:rsidRPr="00C52E41">
        <w:rPr>
          <w:rFonts w:eastAsia="SimSun"/>
          <w:lang w:eastAsia="zh-CN"/>
        </w:rPr>
        <w:t>I</w:t>
      </w:r>
      <w:r w:rsidR="00E81043" w:rsidRPr="00C52E41">
        <w:rPr>
          <w:rFonts w:eastAsia="SimSun" w:hint="eastAsia"/>
          <w:lang w:eastAsia="zh-CN"/>
        </w:rPr>
        <w:t xml:space="preserve">f it goes well, the plans would be executed. </w:t>
      </w:r>
    </w:p>
    <w:p w14:paraId="2F96FA3F" w14:textId="77777777" w:rsidR="000616DE" w:rsidRPr="00C52E41" w:rsidRDefault="000616DE" w:rsidP="007616F9">
      <w:pPr>
        <w:jc w:val="both"/>
        <w:rPr>
          <w:rFonts w:eastAsia="SimSun"/>
          <w:lang w:eastAsia="zh-CN"/>
        </w:rPr>
      </w:pPr>
    </w:p>
    <w:p w14:paraId="4E0B1FCC" w14:textId="77777777" w:rsidR="0071184F" w:rsidRPr="00C52E41" w:rsidRDefault="0071184F" w:rsidP="007616F9">
      <w:pPr>
        <w:jc w:val="both"/>
      </w:pPr>
      <w:r w:rsidRPr="00C52E41">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BCFB7F1" w14:textId="77777777" w:rsidR="0071184F" w:rsidRPr="00C52E41" w:rsidRDefault="0071184F" w:rsidP="007616F9">
      <w:pPr>
        <w:jc w:val="both"/>
      </w:pPr>
      <w:r w:rsidRPr="00C52E41">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0AD0626F" w14:textId="77777777" w:rsidR="0071184F" w:rsidRPr="00C52E41" w:rsidRDefault="0071184F" w:rsidP="007616F9">
      <w:pPr>
        <w:jc w:val="both"/>
      </w:pPr>
      <w:r w:rsidRPr="00C52E41">
        <w:t xml:space="preserve">The popular company IBM, has chosen SugarCRM for its lucrative CRM contract.  In February 2012, Blytheco similarly chose to end its 30-year relationship with Sage in favor of SugarCRM. </w:t>
      </w:r>
    </w:p>
    <w:p w14:paraId="775CF38B" w14:textId="77777777" w:rsidR="0071184F" w:rsidRPr="00C52E41" w:rsidRDefault="0071184F" w:rsidP="0071184F"/>
    <w:p w14:paraId="43F816AE" w14:textId="77777777" w:rsidR="0071184F" w:rsidRPr="00C52E41" w:rsidRDefault="0071184F" w:rsidP="0071184F">
      <w:pPr>
        <w:rPr>
          <w:rFonts w:eastAsia="SimSun"/>
        </w:rPr>
      </w:pPr>
    </w:p>
    <w:p w14:paraId="1F8ADC5E" w14:textId="77777777" w:rsidR="001E1B2C" w:rsidRPr="00C52E41" w:rsidRDefault="001E1B2C" w:rsidP="00192826"/>
    <w:p w14:paraId="2D34BCBE" w14:textId="77777777" w:rsidR="00CA2807" w:rsidRPr="00C52E41" w:rsidRDefault="00992642" w:rsidP="00992642">
      <w:pPr>
        <w:pStyle w:val="1"/>
      </w:pPr>
      <w:bookmarkStart w:id="13" w:name="_Toc400319255"/>
      <w:r w:rsidRPr="00C52E41">
        <w:t>Methodology</w:t>
      </w:r>
      <w:bookmarkEnd w:id="13"/>
    </w:p>
    <w:p w14:paraId="39D4DF48" w14:textId="77777777" w:rsidR="000E7AE4" w:rsidRDefault="00992642" w:rsidP="005A3267">
      <w:pPr>
        <w:pStyle w:val="2"/>
        <w:rPr>
          <w:sz w:val="32"/>
          <w:szCs w:val="32"/>
        </w:rPr>
      </w:pPr>
      <w:bookmarkStart w:id="14" w:name="_Toc400319256"/>
      <w:r w:rsidRPr="00C52E41">
        <w:rPr>
          <w:sz w:val="32"/>
          <w:szCs w:val="32"/>
        </w:rPr>
        <w:t xml:space="preserve">Requirement </w:t>
      </w:r>
      <w:commentRangeStart w:id="15"/>
      <w:r w:rsidRPr="00C52E41">
        <w:rPr>
          <w:sz w:val="32"/>
          <w:szCs w:val="32"/>
        </w:rPr>
        <w:t>Elicitation</w:t>
      </w:r>
      <w:bookmarkEnd w:id="14"/>
      <w:commentRangeEnd w:id="15"/>
    </w:p>
    <w:p w14:paraId="5B39A082" w14:textId="7E8D4E98" w:rsidR="00CA2807" w:rsidRPr="00C52E41" w:rsidRDefault="00E45059" w:rsidP="000E7AE4">
      <w:pPr>
        <w:rPr>
          <w:sz w:val="32"/>
          <w:szCs w:val="32"/>
        </w:rPr>
      </w:pPr>
      <w:r w:rsidRPr="00C52E41">
        <w:rPr>
          <w:rStyle w:val="ae"/>
        </w:rPr>
        <w:commentReference w:id="15"/>
      </w:r>
      <w:r w:rsidR="000E7AE4" w:rsidRPr="00C52E41">
        <w:t>For gathering information of user requirements for improving SugarCRM system, we arranged Athena to go to the company and spent 3 months to take part in the operation and gain experiment of using it.</w:t>
      </w:r>
      <w:r w:rsidR="00266EA8">
        <w:t xml:space="preserve">  The following information is found via work experience on an internship in LTGame.</w:t>
      </w:r>
    </w:p>
    <w:p w14:paraId="4CCF931D" w14:textId="77777777" w:rsidR="00CC4D6E" w:rsidRDefault="00CC4D6E" w:rsidP="00CC4D6E">
      <w:pPr>
        <w:pStyle w:val="3"/>
      </w:pPr>
      <w:bookmarkStart w:id="16" w:name="_Toc400319257"/>
      <w:r w:rsidRPr="00C52E41">
        <w:rPr>
          <w:rFonts w:hint="eastAsia"/>
        </w:rPr>
        <w:t>S</w:t>
      </w:r>
      <w:r w:rsidRPr="00C52E41">
        <w:t>cenario for SugarCRM</w:t>
      </w:r>
      <w:bookmarkEnd w:id="16"/>
    </w:p>
    <w:p w14:paraId="3EE14192" w14:textId="34D66A4C" w:rsidR="00266EA8" w:rsidRPr="00266EA8" w:rsidRDefault="00266EA8" w:rsidP="00266EA8">
      <w:r>
        <w:t>Each companies</w:t>
      </w:r>
      <w:r w:rsidR="007049B1">
        <w:t xml:space="preserve"> have their own operation procedure.  This part will show the real-life of how SugarCRM be used in LTGame routine work. </w:t>
      </w:r>
    </w:p>
    <w:p w14:paraId="524B8AFD" w14:textId="77777777" w:rsidR="00CC4D6E" w:rsidRPr="00C52E41" w:rsidRDefault="00CC4D6E" w:rsidP="00CC4D6E">
      <w:pPr>
        <w:pStyle w:val="4"/>
        <w:rPr>
          <w:color w:val="auto"/>
        </w:rPr>
      </w:pPr>
      <w:r w:rsidRPr="00C52E41">
        <w:rPr>
          <w:rFonts w:hint="eastAsia"/>
          <w:color w:val="auto"/>
        </w:rPr>
        <w:t>I</w:t>
      </w:r>
      <w:r w:rsidRPr="00C52E41">
        <w:rPr>
          <w:color w:val="auto"/>
        </w:rPr>
        <w:t>nitial assumption</w:t>
      </w:r>
    </w:p>
    <w:p w14:paraId="371FE261" w14:textId="77777777" w:rsidR="00704245" w:rsidRPr="00C52E41" w:rsidRDefault="0068184D" w:rsidP="00CC4D6E">
      <w:r w:rsidRPr="00C52E41">
        <w:t>There are three situation will create a case.  First, w</w:t>
      </w:r>
      <w:r w:rsidR="00704245" w:rsidRPr="00C52E41">
        <w:t>hen floor manager finished the routine inspection, he/she would write a excel document for bad machine.</w:t>
      </w:r>
      <w:r w:rsidR="00704245" w:rsidRPr="00C52E41">
        <w:rPr>
          <w:rFonts w:hint="eastAsia"/>
        </w:rPr>
        <w:t xml:space="preserve"> </w:t>
      </w:r>
      <w:r w:rsidRPr="00C52E41">
        <w:t>Second</w:t>
      </w:r>
      <w:r w:rsidR="00704245" w:rsidRPr="00C52E41">
        <w:t>, floor manager also would make a phone call for the IT support.  Reporting some machine have problem</w:t>
      </w:r>
      <w:r w:rsidR="00704245" w:rsidRPr="00C52E41">
        <w:rPr>
          <w:rFonts w:hint="eastAsia"/>
        </w:rPr>
        <w:t>.</w:t>
      </w:r>
      <w:r w:rsidRPr="00C52E41">
        <w:t xml:space="preserve">  Third, some big cooperation plan also will be created </w:t>
      </w:r>
      <w:r w:rsidR="007E1CEA">
        <w:rPr>
          <w:rFonts w:eastAsiaTheme="minorEastAsia" w:hint="eastAsia"/>
          <w:lang w:eastAsia="zh-CN"/>
        </w:rPr>
        <w:t xml:space="preserve">by manager in LT Game </w:t>
      </w:r>
      <w:r w:rsidRPr="00C52E41">
        <w:t>in the system.</w:t>
      </w:r>
    </w:p>
    <w:p w14:paraId="5D3C6E3D" w14:textId="77777777" w:rsidR="00704245" w:rsidRPr="00C52E41" w:rsidRDefault="00704245" w:rsidP="00704245">
      <w:pPr>
        <w:pStyle w:val="4"/>
        <w:rPr>
          <w:color w:val="auto"/>
        </w:rPr>
      </w:pPr>
      <w:r w:rsidRPr="00C52E41">
        <w:rPr>
          <w:rFonts w:hint="eastAsia"/>
          <w:color w:val="auto"/>
        </w:rPr>
        <w:t>Normal</w:t>
      </w:r>
    </w:p>
    <w:p w14:paraId="725E138B" w14:textId="77777777" w:rsidR="00C52E41" w:rsidRPr="00C52E41" w:rsidRDefault="00704245" w:rsidP="00704245">
      <w:r w:rsidRPr="00C52E41">
        <w:rPr>
          <w:rFonts w:hint="eastAsia"/>
        </w:rPr>
        <w:t xml:space="preserve">Every </w:t>
      </w:r>
      <w:r w:rsidRPr="00C52E41">
        <w:t>afternoon</w:t>
      </w:r>
      <w:r w:rsidR="00A768A8">
        <w:rPr>
          <w:rFonts w:asciiTheme="minorEastAsia" w:eastAsiaTheme="minorEastAsia" w:hAnsiTheme="minorEastAsia" w:hint="eastAsia"/>
          <w:lang w:eastAsia="zh-CN"/>
        </w:rPr>
        <w:t xml:space="preserve"> </w:t>
      </w:r>
      <w:r w:rsidRPr="00C52E41">
        <w:t xml:space="preserve">when received </w:t>
      </w:r>
      <w:r w:rsidR="003F523C" w:rsidRPr="00C52E41">
        <w:t>the routine inspection report.  The data entry operator will entry the bad machine as a case in</w:t>
      </w:r>
      <w:r w:rsidR="00250136" w:rsidRPr="00C52E41">
        <w:t>to the system</w:t>
      </w:r>
      <w:r w:rsidR="007D3CAF">
        <w:t xml:space="preserve"> and assigned to assistant technician manager</w:t>
      </w:r>
      <w:r w:rsidR="00250136" w:rsidRPr="00C52E41">
        <w:t xml:space="preserve">.  In addition, he/she will compare the case in the system and the routine inspection </w:t>
      </w:r>
      <w:r w:rsidR="00C52E41" w:rsidRPr="00C52E41">
        <w:t>report</w:t>
      </w:r>
      <w:r w:rsidR="00097DC1" w:rsidRPr="00C52E41">
        <w:t xml:space="preserve">.  Finding the relative machine </w:t>
      </w:r>
      <w:r w:rsidR="0068184D" w:rsidRPr="00C52E41">
        <w:t xml:space="preserve">have been maintained or not.  If the machine was completed, the status of case will be changed to close.  </w:t>
      </w:r>
      <w:r w:rsidR="00C52E41" w:rsidRPr="00C52E41">
        <w:t>On the other hands, the big case will be updated when it has new resolution.</w:t>
      </w:r>
    </w:p>
    <w:p w14:paraId="1E209F3A" w14:textId="77777777" w:rsidR="0068184D" w:rsidRPr="00C52E41" w:rsidRDefault="00C52E41" w:rsidP="00C52E41">
      <w:pPr>
        <w:pStyle w:val="4"/>
        <w:rPr>
          <w:color w:val="auto"/>
        </w:rPr>
      </w:pPr>
      <w:r w:rsidRPr="00C52E41">
        <w:rPr>
          <w:color w:val="auto"/>
        </w:rPr>
        <w:t>W</w:t>
      </w:r>
      <w:r w:rsidRPr="00C52E41">
        <w:rPr>
          <w:rFonts w:hint="eastAsia"/>
          <w:color w:val="auto"/>
        </w:rPr>
        <w:t>hat can go wrong</w:t>
      </w:r>
    </w:p>
    <w:p w14:paraId="648944EB" w14:textId="77777777" w:rsidR="00704245" w:rsidRDefault="00C52E41" w:rsidP="00CC4D6E">
      <w:r w:rsidRPr="00C52E41">
        <w:t xml:space="preserve">The data entry operator can’t find the relative case in the system.  However, some cases also lose tracking.  For example, a case is reported by routine inspection report without any resolution.  It doesn’t receive any maintenance form.  In the following day, the relative case in the new routine inspection report will disappear.  </w:t>
      </w:r>
    </w:p>
    <w:p w14:paraId="0125C4D7" w14:textId="77777777" w:rsidR="007D3CAF" w:rsidRPr="007D3CAF" w:rsidRDefault="007D3CAF" w:rsidP="007D3CAF">
      <w:pPr>
        <w:pStyle w:val="4"/>
        <w:rPr>
          <w:color w:val="auto"/>
        </w:rPr>
      </w:pPr>
      <w:r w:rsidRPr="007D3CAF">
        <w:rPr>
          <w:rFonts w:hint="eastAsia"/>
          <w:color w:val="auto"/>
        </w:rPr>
        <w:t xml:space="preserve">Other </w:t>
      </w:r>
      <w:r w:rsidRPr="007D3CAF">
        <w:rPr>
          <w:color w:val="auto"/>
        </w:rPr>
        <w:t>activates</w:t>
      </w:r>
    </w:p>
    <w:p w14:paraId="20FD1AF0" w14:textId="77777777" w:rsidR="007D3CAF" w:rsidRPr="00DD5CA1" w:rsidRDefault="007D3CAF" w:rsidP="007D3CAF">
      <w:r>
        <w:t>E</w:t>
      </w:r>
      <w:r>
        <w:rPr>
          <w:rFonts w:hint="eastAsia"/>
        </w:rPr>
        <w:t xml:space="preserve">veryone can edit the case which have been register before. </w:t>
      </w:r>
      <w:r>
        <w:t xml:space="preserve"> Whereas the system will create</w:t>
      </w:r>
      <w:r w:rsidR="001B6FE3">
        <w:t xml:space="preserve"> the</w:t>
      </w:r>
      <w:r>
        <w:t xml:space="preserve"> change log.</w:t>
      </w:r>
    </w:p>
    <w:p w14:paraId="28FF30D2" w14:textId="77777777" w:rsidR="007D3CAF" w:rsidRPr="00DD5CA1" w:rsidRDefault="007D3CAF" w:rsidP="007D3CAF">
      <w:pPr>
        <w:pStyle w:val="4"/>
        <w:rPr>
          <w:color w:val="auto"/>
        </w:rPr>
      </w:pPr>
      <w:r w:rsidRPr="00DD5CA1">
        <w:rPr>
          <w:rFonts w:hint="eastAsia"/>
          <w:color w:val="auto"/>
        </w:rPr>
        <w:t>System state on completion</w:t>
      </w:r>
    </w:p>
    <w:p w14:paraId="7A7DE55F" w14:textId="7BEB0501" w:rsidR="000E7AE4" w:rsidRPr="00DD5CA1" w:rsidRDefault="007D3CAF" w:rsidP="000E7AE4">
      <w:r w:rsidRPr="00DD5CA1">
        <w:rPr>
          <w:rFonts w:hint="eastAsia"/>
        </w:rPr>
        <w:t>The case record is</w:t>
      </w:r>
      <w:r w:rsidR="00266EA8" w:rsidRPr="00DD5CA1">
        <w:rPr>
          <w:rFonts w:hint="eastAsia"/>
        </w:rPr>
        <w:t xml:space="preserve"> entered in the database </w:t>
      </w:r>
      <w:r w:rsidR="00266EA8" w:rsidRPr="00DD5CA1">
        <w:rPr>
          <w:rFonts w:hint="eastAsia"/>
          <w:lang w:eastAsia="zh-TW"/>
        </w:rPr>
        <w:t>a</w:t>
      </w:r>
      <w:r w:rsidR="00266EA8" w:rsidRPr="00DD5CA1">
        <w:rPr>
          <w:lang w:eastAsia="zh-TW"/>
        </w:rPr>
        <w:t>nd</w:t>
      </w:r>
      <w:r w:rsidRPr="00DD5CA1">
        <w:rPr>
          <w:rFonts w:hint="eastAsia"/>
        </w:rPr>
        <w:t xml:space="preserve"> is added to the system log showing the create time with </w:t>
      </w:r>
      <w:r w:rsidRPr="00DD5CA1">
        <w:t>creator</w:t>
      </w:r>
      <w:r w:rsidRPr="00DD5CA1">
        <w:rPr>
          <w:rFonts w:hint="eastAsia"/>
        </w:rPr>
        <w:t xml:space="preserve"> </w:t>
      </w:r>
      <w:r w:rsidRPr="00DD5CA1">
        <w:t xml:space="preserve">in the home page. </w:t>
      </w:r>
    </w:p>
    <w:p w14:paraId="37552B2C" w14:textId="77777777" w:rsidR="00DD5CA1" w:rsidRPr="00DD5CA1" w:rsidRDefault="00DD5CA1" w:rsidP="000E7AE4"/>
    <w:p w14:paraId="20145FA5" w14:textId="389DE2FC" w:rsidR="00992642" w:rsidRPr="00DD5CA1" w:rsidRDefault="007049B1" w:rsidP="00244DDD">
      <w:pPr>
        <w:jc w:val="both"/>
      </w:pPr>
      <w:r w:rsidRPr="00DD5CA1">
        <w:t>After using SugarCRM, the system is found some technical problem</w:t>
      </w:r>
      <w:r w:rsidR="00DD5CA1" w:rsidRPr="00DD5CA1">
        <w:t>.  On the other hands, improving the system into a better version and enable user in the company can use this system much more efficiency</w:t>
      </w:r>
      <w:r w:rsidR="00DD5CA1">
        <w:t>.</w:t>
      </w:r>
    </w:p>
    <w:p w14:paraId="48A61116" w14:textId="77777777" w:rsidR="00992642" w:rsidRPr="00DD5CA1" w:rsidRDefault="00992642" w:rsidP="007049B1">
      <w:pPr>
        <w:pStyle w:val="4"/>
        <w:rPr>
          <w:color w:val="auto"/>
        </w:rPr>
      </w:pPr>
      <w:r w:rsidRPr="00DD5CA1">
        <w:rPr>
          <w:color w:val="auto"/>
        </w:rPr>
        <w:t>Search engine</w:t>
      </w:r>
    </w:p>
    <w:p w14:paraId="25EA5229" w14:textId="77777777" w:rsidR="00992642" w:rsidRPr="00DD5CA1" w:rsidRDefault="00992642" w:rsidP="007049B1">
      <w:pPr>
        <w:jc w:val="both"/>
      </w:pPr>
      <w:r w:rsidRPr="00DD5CA1">
        <w:t xml:space="preserve">The search engine just can search the first letter or word.  If </w:t>
      </w:r>
      <w:r w:rsidR="00F733E5" w:rsidRPr="00DD5CA1">
        <w:t>user</w:t>
      </w:r>
      <w:r w:rsidRPr="00DD5CA1">
        <w:t xml:space="preserve"> want</w:t>
      </w:r>
      <w:r w:rsidR="00F733E5" w:rsidRPr="00DD5CA1">
        <w:t>s</w:t>
      </w:r>
      <w:r w:rsidRPr="00DD5CA1">
        <w:t xml:space="preserve"> to search the key word in </w:t>
      </w:r>
      <w:r w:rsidR="002A32DF" w:rsidRPr="00DD5CA1">
        <w:t>a</w:t>
      </w:r>
      <w:r w:rsidRPr="00DD5CA1">
        <w:t xml:space="preserve"> subject.  It can’t be work.</w:t>
      </w:r>
    </w:p>
    <w:p w14:paraId="295EA837" w14:textId="77777777" w:rsidR="00992642" w:rsidRPr="00DD5CA1" w:rsidRDefault="00F733E5" w:rsidP="007049B1">
      <w:pPr>
        <w:jc w:val="both"/>
      </w:pPr>
      <w:r w:rsidRPr="00DD5CA1">
        <w:t>Sometime it may want to fin</w:t>
      </w:r>
      <w:r w:rsidR="002A32DF" w:rsidRPr="00DD5CA1">
        <w:t xml:space="preserve">d the </w:t>
      </w:r>
      <w:r w:rsidR="007C0982" w:rsidRPr="00DD5CA1">
        <w:t xml:space="preserve">machine for same </w:t>
      </w:r>
      <w:r w:rsidR="002A32DF" w:rsidRPr="00DD5CA1">
        <w:t>special reason</w:t>
      </w:r>
      <w:r w:rsidR="007C0982" w:rsidRPr="00DD5CA1">
        <w:t>.  When typing the key word such as hand pay, the system can’t find any result.  Because of the subject name always name by machine number first.</w:t>
      </w:r>
    </w:p>
    <w:p w14:paraId="2F681E19" w14:textId="77777777" w:rsidR="00992642" w:rsidRPr="00DD5CA1" w:rsidRDefault="00992642" w:rsidP="007049B1">
      <w:pPr>
        <w:pStyle w:val="4"/>
        <w:rPr>
          <w:color w:val="auto"/>
        </w:rPr>
      </w:pPr>
      <w:r w:rsidRPr="00DD5CA1">
        <w:rPr>
          <w:color w:val="auto"/>
        </w:rPr>
        <w:t>Interface</w:t>
      </w:r>
    </w:p>
    <w:p w14:paraId="48576FEF" w14:textId="77777777" w:rsidR="00992642" w:rsidRPr="00DD5CA1" w:rsidRDefault="00992642" w:rsidP="007049B1">
      <w:pPr>
        <w:jc w:val="both"/>
      </w:pPr>
      <w:r w:rsidRPr="00DD5CA1">
        <w:t xml:space="preserve">It provides different department to use.  But each account can see the same function in the interface.  </w:t>
      </w:r>
    </w:p>
    <w:p w14:paraId="5D6E0F45" w14:textId="77777777" w:rsidR="004C6092" w:rsidRPr="00DD5CA1" w:rsidRDefault="00A82C29" w:rsidP="007049B1">
      <w:pPr>
        <w:jc w:val="both"/>
      </w:pPr>
      <w:r w:rsidRPr="00DD5CA1">
        <w:t>Creating the user account for the staff.  It should have different jurisdiction.  When access the different staff account.  The system will show the same usable functions.</w:t>
      </w:r>
    </w:p>
    <w:p w14:paraId="624CB609" w14:textId="77777777" w:rsidR="00992642" w:rsidRPr="00DD5CA1" w:rsidRDefault="00992642" w:rsidP="007049B1">
      <w:pPr>
        <w:pStyle w:val="4"/>
        <w:rPr>
          <w:color w:val="auto"/>
        </w:rPr>
      </w:pPr>
      <w:r w:rsidRPr="00DD5CA1">
        <w:rPr>
          <w:color w:val="auto"/>
        </w:rPr>
        <w:t>Import/export</w:t>
      </w:r>
    </w:p>
    <w:p w14:paraId="33F06DA8" w14:textId="77777777" w:rsidR="00992642" w:rsidRPr="00DD5CA1" w:rsidRDefault="00992642" w:rsidP="007049B1">
      <w:pPr>
        <w:jc w:val="both"/>
      </w:pPr>
      <w:r w:rsidRPr="00DD5CA1">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3546B807" w14:textId="5AB7781F" w:rsidR="007049B1" w:rsidRPr="00DD5CA1" w:rsidRDefault="00A82C29" w:rsidP="007049B1">
      <w:pPr>
        <w:jc w:val="both"/>
      </w:pPr>
      <w:r w:rsidRPr="00DD5CA1">
        <w:t xml:space="preserve">Every day, each shift has a work sheet but the format or temple is different to the system.  If the system can lead-in the document and updated the case’s status, it </w:t>
      </w:r>
      <w:r w:rsidR="007049B1" w:rsidRPr="00DD5CA1">
        <w:t xml:space="preserve">will save the input data time. </w:t>
      </w:r>
    </w:p>
    <w:p w14:paraId="67095224" w14:textId="77777777" w:rsidR="00992642" w:rsidRPr="00DD5CA1" w:rsidRDefault="00992642" w:rsidP="007049B1">
      <w:pPr>
        <w:pStyle w:val="4"/>
        <w:rPr>
          <w:color w:val="auto"/>
        </w:rPr>
      </w:pPr>
      <w:r w:rsidRPr="00DD5CA1">
        <w:rPr>
          <w:color w:val="auto"/>
        </w:rPr>
        <w:t xml:space="preserve">Create a client server </w:t>
      </w:r>
    </w:p>
    <w:p w14:paraId="6BA12F47" w14:textId="77777777" w:rsidR="00992642" w:rsidRPr="00DD5CA1" w:rsidRDefault="00992642" w:rsidP="007049B1">
      <w:pPr>
        <w:jc w:val="both"/>
      </w:pPr>
      <w:r w:rsidRPr="00DD5CA1">
        <w:t>This system just can use in the sky office.  Sometime IT department will receive the floor manager called.  They said that there was betting terminal had problem.  If they can directly put those problem in the system via the client side.</w:t>
      </w:r>
    </w:p>
    <w:p w14:paraId="219FAED5" w14:textId="520ECBBF" w:rsidR="00A82C29" w:rsidRPr="00DD5CA1" w:rsidRDefault="000C7850" w:rsidP="007049B1">
      <w:pPr>
        <w:jc w:val="both"/>
      </w:pPr>
      <w:r w:rsidRPr="00DD5CA1">
        <w:rPr>
          <w:lang w:eastAsia="zh-TW"/>
        </w:rPr>
        <w:t xml:space="preserve">There </w:t>
      </w:r>
      <w:r w:rsidR="00C94C89" w:rsidRPr="00DD5CA1">
        <w:rPr>
          <w:lang w:eastAsia="zh-TW"/>
        </w:rPr>
        <w:t>is</w:t>
      </w:r>
      <w:r w:rsidRPr="00DD5CA1">
        <w:rPr>
          <w:lang w:eastAsia="zh-TW"/>
        </w:rPr>
        <w:t xml:space="preserve"> </w:t>
      </w:r>
      <w:r w:rsidR="00C94C89" w:rsidRPr="00DD5CA1">
        <w:rPr>
          <w:lang w:eastAsia="zh-TW"/>
        </w:rPr>
        <w:t>much</w:t>
      </w:r>
      <w:r w:rsidRPr="00DD5CA1">
        <w:rPr>
          <w:lang w:eastAsia="zh-TW"/>
        </w:rPr>
        <w:t xml:space="preserve"> maintenance received from the customer every day.  They will have a phone call first.  At that moment, it will have some missing point for communication.</w:t>
      </w:r>
    </w:p>
    <w:p w14:paraId="0602D48F" w14:textId="77777777" w:rsidR="00992642" w:rsidRPr="00DD5CA1" w:rsidRDefault="00992642" w:rsidP="007049B1">
      <w:pPr>
        <w:pStyle w:val="4"/>
        <w:rPr>
          <w:color w:val="auto"/>
        </w:rPr>
      </w:pPr>
      <w:r w:rsidRPr="00DD5CA1">
        <w:rPr>
          <w:color w:val="auto"/>
        </w:rPr>
        <w:t>Report function</w:t>
      </w:r>
    </w:p>
    <w:p w14:paraId="35A127C0" w14:textId="77777777" w:rsidR="00992642" w:rsidRPr="00C52E41" w:rsidRDefault="00992642" w:rsidP="007049B1">
      <w:pPr>
        <w:jc w:val="both"/>
      </w:pPr>
      <w:r w:rsidRPr="00C52E41">
        <w:t xml:space="preserve">The </w:t>
      </w:r>
      <w:r w:rsidR="00C94C89" w:rsidRPr="00C52E41">
        <w:t>system doesn’t</w:t>
      </w:r>
      <w:r w:rsidRPr="00C52E41">
        <w:t xml:space="preserve"> have any analyzing function.  It can’t count the total of time that problem have been occurred before in a machine.</w:t>
      </w:r>
    </w:p>
    <w:p w14:paraId="51D63B11" w14:textId="2BD68168" w:rsidR="00244DDD" w:rsidRPr="00C52E41" w:rsidRDefault="000C7850" w:rsidP="00DD5CA1">
      <w:pPr>
        <w:jc w:val="both"/>
      </w:pPr>
      <w:r w:rsidRPr="00C52E41">
        <w:t xml:space="preserve">There are many machine have been constantly failure again and again.  It can easy to analyze which </w:t>
      </w:r>
      <w:r w:rsidR="00C94C89" w:rsidRPr="00C52E41">
        <w:t>machine has</w:t>
      </w:r>
      <w:r w:rsidRPr="00C52E41">
        <w:t xml:space="preserve"> a big problem.</w:t>
      </w:r>
    </w:p>
    <w:p w14:paraId="22A4D505" w14:textId="77777777" w:rsidR="000C7850" w:rsidRPr="00C52E41" w:rsidRDefault="004A28D3" w:rsidP="004A28D3">
      <w:pPr>
        <w:pStyle w:val="2"/>
        <w:rPr>
          <w:sz w:val="32"/>
          <w:szCs w:val="32"/>
        </w:rPr>
      </w:pPr>
      <w:bookmarkStart w:id="17" w:name="_Toc400319258"/>
      <w:r w:rsidRPr="00C52E41">
        <w:rPr>
          <w:sz w:val="32"/>
          <w:szCs w:val="32"/>
        </w:rPr>
        <w:t xml:space="preserve">Requirement </w:t>
      </w:r>
      <w:commentRangeStart w:id="18"/>
      <w:r w:rsidRPr="00C52E41">
        <w:rPr>
          <w:sz w:val="32"/>
          <w:szCs w:val="32"/>
        </w:rPr>
        <w:t>Specification</w:t>
      </w:r>
      <w:commentRangeEnd w:id="18"/>
      <w:r w:rsidR="00E365BC" w:rsidRPr="00C52E41">
        <w:rPr>
          <w:rStyle w:val="ae"/>
          <w:smallCaps w:val="0"/>
          <w:spacing w:val="0"/>
        </w:rPr>
        <w:commentReference w:id="18"/>
      </w:r>
      <w:bookmarkEnd w:id="17"/>
    </w:p>
    <w:p w14:paraId="288CE321" w14:textId="77777777" w:rsidR="000271D3" w:rsidRPr="00C52E41" w:rsidRDefault="004A28D3" w:rsidP="004413F7">
      <w:pPr>
        <w:jc w:val="both"/>
        <w:rPr>
          <w:lang w:eastAsia="zh-HK"/>
        </w:rPr>
      </w:pPr>
      <w:r w:rsidRPr="00C52E41">
        <w:t xml:space="preserve">The SugarCRM have a lot of functions with module.  However, </w:t>
      </w:r>
      <w:r w:rsidR="006E56DF" w:rsidRPr="00C52E41">
        <w:rPr>
          <w:rFonts w:hint="eastAsia"/>
          <w:lang w:eastAsia="zh-HK"/>
        </w:rPr>
        <w:t xml:space="preserve">some special role of the operating </w:t>
      </w:r>
      <w:r w:rsidR="00DC509A" w:rsidRPr="00C52E41">
        <w:rPr>
          <w:rFonts w:hint="eastAsia"/>
          <w:lang w:eastAsia="zh-HK"/>
        </w:rPr>
        <w:t>in the IT department is related to the system specification</w:t>
      </w:r>
      <w:r w:rsidRPr="00C52E41">
        <w:t>.</w:t>
      </w:r>
      <w:r w:rsidR="00B06CA1" w:rsidRPr="00C52E41">
        <w:t xml:space="preserve">  </w:t>
      </w:r>
      <w:r w:rsidR="006E56DF" w:rsidRPr="00C52E41">
        <w:rPr>
          <w:rFonts w:hint="eastAsia"/>
          <w:lang w:eastAsia="zh-HK"/>
        </w:rPr>
        <w:t>This section</w:t>
      </w:r>
      <w:r w:rsidR="006E56DF" w:rsidRPr="00C52E41">
        <w:t xml:space="preserve"> </w:t>
      </w:r>
      <w:r w:rsidR="006E56DF" w:rsidRPr="00C52E41">
        <w:rPr>
          <w:rFonts w:hint="eastAsia"/>
          <w:lang w:eastAsia="zh-HK"/>
        </w:rPr>
        <w:t>will</w:t>
      </w:r>
      <w:r w:rsidR="006E56DF" w:rsidRPr="00C52E41">
        <w:t xml:space="preserve"> show</w:t>
      </w:r>
      <w:r w:rsidR="00B06CA1" w:rsidRPr="00C52E41">
        <w:t xml:space="preserve"> the </w:t>
      </w:r>
      <w:r w:rsidR="006E56DF" w:rsidRPr="00C52E41">
        <w:rPr>
          <w:rFonts w:hint="eastAsia"/>
          <w:lang w:eastAsia="zh-HK"/>
        </w:rPr>
        <w:t>requirement</w:t>
      </w:r>
      <w:r w:rsidR="00B06CA1" w:rsidRPr="00C52E41">
        <w:t xml:space="preserve"> below whi</w:t>
      </w:r>
      <w:r w:rsidR="006E56DF" w:rsidRPr="00C52E41">
        <w:t xml:space="preserve">ch have been used in </w:t>
      </w:r>
      <w:r w:rsidR="006E56DF" w:rsidRPr="00C52E41">
        <w:rPr>
          <w:rFonts w:hint="eastAsia"/>
          <w:lang w:eastAsia="zh-HK"/>
        </w:rPr>
        <w:t>LTGame.</w:t>
      </w:r>
    </w:p>
    <w:p w14:paraId="3FF23950" w14:textId="77777777" w:rsidR="00605553" w:rsidRPr="00C52E41" w:rsidRDefault="0054307D" w:rsidP="00605553">
      <w:pPr>
        <w:pStyle w:val="3"/>
        <w:rPr>
          <w:lang w:eastAsia="zh-HK"/>
        </w:rPr>
      </w:pPr>
      <w:bookmarkStart w:id="19" w:name="_Toc400319259"/>
      <w:r w:rsidRPr="00C52E41">
        <w:rPr>
          <w:rFonts w:hint="eastAsia"/>
          <w:lang w:eastAsia="zh-HK"/>
        </w:rPr>
        <w:t>Functional requirements</w:t>
      </w:r>
      <w:bookmarkEnd w:id="19"/>
    </w:p>
    <w:p w14:paraId="4A8D811D" w14:textId="77777777" w:rsidR="00605553" w:rsidRPr="00C52E41" w:rsidRDefault="00B06DC6" w:rsidP="00B06DC6">
      <w:pPr>
        <w:pStyle w:val="4"/>
        <w:rPr>
          <w:color w:val="auto"/>
          <w:lang w:eastAsia="zh-HK"/>
        </w:rPr>
      </w:pPr>
      <w:r w:rsidRPr="00C52E41">
        <w:rPr>
          <w:rFonts w:hint="eastAsia"/>
          <w:color w:val="auto"/>
          <w:lang w:eastAsia="zh-HK"/>
        </w:rPr>
        <w:t>Create Account</w:t>
      </w:r>
    </w:p>
    <w:p w14:paraId="319F0137" w14:textId="77777777" w:rsidR="00B06DC6" w:rsidRPr="00C52E41" w:rsidRDefault="00B06DC6" w:rsidP="00B06DC6">
      <w:pPr>
        <w:rPr>
          <w:lang w:eastAsia="zh-HK"/>
        </w:rPr>
      </w:pPr>
      <w:r w:rsidRPr="00C52E41">
        <w:rPr>
          <w:lang w:eastAsia="zh-HK"/>
        </w:rPr>
        <w:t>This function is used to create a new account in the database.  The name of each account are those cooperation casino</w:t>
      </w:r>
      <w:r w:rsidR="0002717F" w:rsidRPr="00C52E41">
        <w:rPr>
          <w:lang w:eastAsia="zh-HK"/>
        </w:rPr>
        <w:t>’s na</w:t>
      </w:r>
      <w:r w:rsidRPr="00C52E41">
        <w:rPr>
          <w:lang w:eastAsia="zh-HK"/>
        </w:rPr>
        <w:t>me</w:t>
      </w:r>
      <w:r w:rsidR="0002717F" w:rsidRPr="00C52E41">
        <w:rPr>
          <w:lang w:eastAsia="zh-HK"/>
        </w:rPr>
        <w:t>.</w:t>
      </w:r>
    </w:p>
    <w:p w14:paraId="3BFE5FFD"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Account</w:t>
      </w:r>
      <w:r w:rsidRPr="00C52E41">
        <w:rPr>
          <w:rFonts w:eastAsia="PMingLiU"/>
          <w:color w:val="auto"/>
          <w:lang w:eastAsia="zh-HK"/>
        </w:rPr>
        <w:t>s</w:t>
      </w:r>
    </w:p>
    <w:p w14:paraId="28B551EA" w14:textId="77777777" w:rsidR="0002717F" w:rsidRPr="00C52E41" w:rsidRDefault="0002717F" w:rsidP="0002717F">
      <w:pPr>
        <w:rPr>
          <w:lang w:eastAsia="zh-HK"/>
        </w:rPr>
      </w:pPr>
      <w:r w:rsidRPr="00C52E41">
        <w:rPr>
          <w:rFonts w:hint="eastAsia"/>
          <w:lang w:eastAsia="zh-HK"/>
        </w:rPr>
        <w:t xml:space="preserve">This function shell show all the accounts which have been created before. </w:t>
      </w:r>
      <w:r w:rsidRPr="00C52E41">
        <w:rPr>
          <w:lang w:eastAsia="zh-HK"/>
        </w:rPr>
        <w:t xml:space="preserve"> The editing is accepted normally.</w:t>
      </w:r>
    </w:p>
    <w:p w14:paraId="4F145227" w14:textId="77777777" w:rsidR="00B06DC6" w:rsidRPr="00C52E41" w:rsidRDefault="0002717F" w:rsidP="0002717F">
      <w:pPr>
        <w:pStyle w:val="4"/>
        <w:rPr>
          <w:rFonts w:eastAsia="PMingLiU"/>
          <w:color w:val="auto"/>
          <w:lang w:eastAsia="zh-HK"/>
        </w:rPr>
      </w:pPr>
      <w:r w:rsidRPr="00C52E41">
        <w:rPr>
          <w:rFonts w:eastAsia="PMingLiU" w:hint="eastAsia"/>
          <w:color w:val="auto"/>
          <w:lang w:eastAsia="zh-HK"/>
        </w:rPr>
        <w:t>Import Accounts</w:t>
      </w:r>
    </w:p>
    <w:p w14:paraId="59A07B55" w14:textId="77777777" w:rsidR="0002717F" w:rsidRPr="00C52E41" w:rsidRDefault="0002717F" w:rsidP="0002717F">
      <w:pPr>
        <w:rPr>
          <w:lang w:eastAsia="zh-HK"/>
        </w:rPr>
      </w:pPr>
      <w:r w:rsidRPr="00C52E41">
        <w:rPr>
          <w:rFonts w:hint="eastAsia"/>
          <w:lang w:eastAsia="zh-HK"/>
        </w:rPr>
        <w:t>This function shell import account document</w:t>
      </w:r>
      <w:r w:rsidRPr="00C52E41">
        <w:rPr>
          <w:lang w:eastAsia="zh-HK"/>
        </w:rPr>
        <w:t>s</w:t>
      </w:r>
      <w:r w:rsidRPr="00C52E41">
        <w:rPr>
          <w:rFonts w:hint="eastAsia"/>
          <w:lang w:eastAsia="zh-HK"/>
        </w:rPr>
        <w:t xml:space="preserve"> by using the system</w:t>
      </w:r>
      <w:r w:rsidRPr="00C52E41">
        <w:rPr>
          <w:lang w:eastAsia="zh-HK"/>
        </w:rPr>
        <w:t xml:space="preserve">’s template or input the backup document. </w:t>
      </w:r>
    </w:p>
    <w:p w14:paraId="7CA84B8F"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Create Case</w:t>
      </w:r>
    </w:p>
    <w:p w14:paraId="5F67AB6D" w14:textId="77777777" w:rsidR="0002717F" w:rsidRPr="00C52E41" w:rsidRDefault="0002717F" w:rsidP="0002717F">
      <w:pPr>
        <w:rPr>
          <w:lang w:eastAsia="zh-HK"/>
        </w:rPr>
      </w:pPr>
      <w:r w:rsidRPr="00C52E41">
        <w:rPr>
          <w:rFonts w:hint="eastAsia"/>
          <w:lang w:eastAsia="zh-HK"/>
        </w:rPr>
        <w:t xml:space="preserve">This function is used to create a new case in the database. </w:t>
      </w:r>
      <w:r w:rsidRPr="00C52E41">
        <w:rPr>
          <w:lang w:eastAsia="zh-HK"/>
        </w:rPr>
        <w:t xml:space="preserve"> The name of case is a cooperation project or bad machine.</w:t>
      </w:r>
    </w:p>
    <w:p w14:paraId="272865D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Case</w:t>
      </w:r>
      <w:r w:rsidRPr="00C52E41">
        <w:rPr>
          <w:rFonts w:eastAsia="PMingLiU"/>
          <w:color w:val="auto"/>
          <w:lang w:eastAsia="zh-HK"/>
        </w:rPr>
        <w:t>s</w:t>
      </w:r>
    </w:p>
    <w:p w14:paraId="53D6C802" w14:textId="77777777" w:rsidR="0002717F" w:rsidRPr="00C52E41" w:rsidRDefault="0002717F" w:rsidP="0002717F">
      <w:pPr>
        <w:rPr>
          <w:lang w:eastAsia="zh-HK"/>
        </w:rPr>
      </w:pPr>
      <w:r w:rsidRPr="00C52E41">
        <w:rPr>
          <w:lang w:eastAsia="zh-HK"/>
        </w:rPr>
        <w:t>T</w:t>
      </w:r>
      <w:r w:rsidRPr="00C52E41">
        <w:rPr>
          <w:rFonts w:hint="eastAsia"/>
          <w:lang w:eastAsia="zh-HK"/>
        </w:rPr>
        <w:t xml:space="preserve">his </w:t>
      </w:r>
      <w:r w:rsidRPr="00C52E41">
        <w:rPr>
          <w:lang w:eastAsia="zh-HK"/>
        </w:rPr>
        <w:t>function shell show all the cases which have been created before.  The editing is accepted normally.</w:t>
      </w:r>
    </w:p>
    <w:p w14:paraId="71C3E0B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Import Cases</w:t>
      </w:r>
    </w:p>
    <w:p w14:paraId="0290030E" w14:textId="77777777" w:rsidR="0002717F" w:rsidRPr="00C52E41" w:rsidRDefault="0002717F" w:rsidP="0002717F">
      <w:pPr>
        <w:rPr>
          <w:lang w:eastAsia="zh-HK"/>
        </w:rPr>
      </w:pPr>
      <w:r w:rsidRPr="00C52E41">
        <w:rPr>
          <w:rFonts w:hint="eastAsia"/>
          <w:lang w:eastAsia="zh-HK"/>
        </w:rPr>
        <w:t xml:space="preserve">This function </w:t>
      </w:r>
      <w:r w:rsidRPr="00C52E41">
        <w:rPr>
          <w:lang w:eastAsia="zh-HK"/>
        </w:rPr>
        <w:t>shell import case documents by using the system’s template or input the backup document.</w:t>
      </w:r>
    </w:p>
    <w:p w14:paraId="69D1E34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 xml:space="preserve">Search </w:t>
      </w:r>
      <w:r w:rsidRPr="00C52E41">
        <w:rPr>
          <w:rFonts w:eastAsia="PMingLiU"/>
          <w:color w:val="auto"/>
          <w:lang w:eastAsia="zh-HK"/>
        </w:rPr>
        <w:t>Engine</w:t>
      </w:r>
    </w:p>
    <w:p w14:paraId="34085D81" w14:textId="77777777" w:rsidR="0002717F" w:rsidRPr="00C52E41" w:rsidRDefault="0002717F" w:rsidP="0002717F">
      <w:pPr>
        <w:rPr>
          <w:lang w:eastAsia="zh-HK"/>
        </w:rPr>
      </w:pPr>
      <w:r w:rsidRPr="00C52E41">
        <w:rPr>
          <w:rFonts w:hint="eastAsia"/>
          <w:lang w:eastAsia="zh-HK"/>
        </w:rPr>
        <w:t xml:space="preserve">Searching all the cases by option in the database. </w:t>
      </w:r>
      <w:r w:rsidRPr="00C52E41">
        <w:rPr>
          <w:lang w:eastAsia="zh-HK"/>
        </w:rPr>
        <w:t xml:space="preserve"> The option includes </w:t>
      </w:r>
      <w:r w:rsidR="00CC4D6E" w:rsidRPr="00C52E41">
        <w:rPr>
          <w:lang w:eastAsia="zh-HK"/>
        </w:rPr>
        <w:t xml:space="preserve">reference </w:t>
      </w:r>
      <w:r w:rsidRPr="00C52E41">
        <w:rPr>
          <w:lang w:eastAsia="zh-HK"/>
        </w:rPr>
        <w:t>number of case, status, subjects, assigned to, account name and priority.</w:t>
      </w:r>
    </w:p>
    <w:p w14:paraId="3FF7F86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User Administration</w:t>
      </w:r>
    </w:p>
    <w:p w14:paraId="270064E6" w14:textId="77777777" w:rsidR="0002717F" w:rsidRPr="00C52E41" w:rsidRDefault="0002717F" w:rsidP="0002717F">
      <w:pPr>
        <w:rPr>
          <w:lang w:eastAsia="zh-HK"/>
        </w:rPr>
      </w:pPr>
      <w:r w:rsidRPr="00C52E41">
        <w:rPr>
          <w:rFonts w:hint="eastAsia"/>
          <w:lang w:eastAsia="zh-HK"/>
        </w:rPr>
        <w:t xml:space="preserve">This function shell change the </w:t>
      </w:r>
      <w:r w:rsidR="005A0C7A" w:rsidRPr="00C52E41">
        <w:rPr>
          <w:rFonts w:hint="eastAsia"/>
          <w:lang w:eastAsia="zh-HK"/>
        </w:rPr>
        <w:t>user personal information a</w:t>
      </w:r>
      <w:r w:rsidR="005A0C7A" w:rsidRPr="00C52E41">
        <w:rPr>
          <w:lang w:eastAsia="zh-HK"/>
        </w:rPr>
        <w:t>nd set up the jurisdiction.</w:t>
      </w:r>
    </w:p>
    <w:p w14:paraId="552BA638" w14:textId="77777777" w:rsidR="005A0C7A" w:rsidRPr="00C52E41" w:rsidRDefault="005A0C7A" w:rsidP="005A0C7A">
      <w:pPr>
        <w:pStyle w:val="4"/>
        <w:rPr>
          <w:rFonts w:eastAsia="PMingLiU"/>
          <w:color w:val="auto"/>
          <w:lang w:eastAsia="zh-HK"/>
        </w:rPr>
      </w:pPr>
      <w:r w:rsidRPr="00C52E41">
        <w:rPr>
          <w:rFonts w:eastAsia="PMingLiU" w:hint="eastAsia"/>
          <w:color w:val="auto"/>
          <w:lang w:eastAsia="zh-HK"/>
        </w:rPr>
        <w:t xml:space="preserve">Project function </w:t>
      </w:r>
    </w:p>
    <w:p w14:paraId="069483F2" w14:textId="77777777" w:rsidR="00E07D19" w:rsidRPr="00C52E41" w:rsidRDefault="005A0C7A" w:rsidP="005A0C7A">
      <w:pPr>
        <w:rPr>
          <w:lang w:eastAsia="zh-HK"/>
        </w:rPr>
      </w:pPr>
      <w:r w:rsidRPr="00C52E41">
        <w:rPr>
          <w:rFonts w:hint="eastAsia"/>
          <w:lang w:eastAsia="zh-HK"/>
        </w:rPr>
        <w:t xml:space="preserve">This function shell create a new project type of case. </w:t>
      </w:r>
      <w:r w:rsidRPr="00C52E41">
        <w:rPr>
          <w:lang w:eastAsia="zh-HK"/>
        </w:rPr>
        <w:t xml:space="preserve"> That involves some special function such as schedule arrangement fu</w:t>
      </w:r>
      <w:r w:rsidR="00097DC1" w:rsidRPr="00C52E41">
        <w:rPr>
          <w:lang w:eastAsia="zh-HK"/>
        </w:rPr>
        <w:t>n</w:t>
      </w:r>
      <w:r w:rsidRPr="00C52E41">
        <w:rPr>
          <w:lang w:eastAsia="zh-HK"/>
        </w:rPr>
        <w:t>ction.</w:t>
      </w:r>
    </w:p>
    <w:p w14:paraId="1C19AED9" w14:textId="6AAA2804" w:rsidR="00DD5CA1" w:rsidRDefault="0054307D" w:rsidP="00DD5CA1">
      <w:pPr>
        <w:pStyle w:val="3"/>
        <w:rPr>
          <w:lang w:eastAsia="zh-HK"/>
        </w:rPr>
      </w:pPr>
      <w:bookmarkStart w:id="20" w:name="_Toc400319260"/>
      <w:r w:rsidRPr="00C52E41">
        <w:rPr>
          <w:rFonts w:hint="eastAsia"/>
          <w:lang w:eastAsia="zh-HK"/>
        </w:rPr>
        <w:t xml:space="preserve">Non-functional </w:t>
      </w:r>
      <w:r w:rsidRPr="00C52E41">
        <w:rPr>
          <w:lang w:eastAsia="zh-HK"/>
        </w:rPr>
        <w:t>requirement</w:t>
      </w:r>
      <w:r w:rsidRPr="00C52E41">
        <w:rPr>
          <w:rFonts w:hint="eastAsia"/>
          <w:lang w:eastAsia="zh-HK"/>
        </w:rPr>
        <w:t>s</w:t>
      </w:r>
      <w:bookmarkEnd w:id="20"/>
    </w:p>
    <w:p w14:paraId="1CCE1EBC" w14:textId="3923977D" w:rsidR="00DD5CA1" w:rsidRDefault="00DD5CA1" w:rsidP="00DD5CA1">
      <w:pPr>
        <w:pStyle w:val="aa"/>
        <w:numPr>
          <w:ilvl w:val="0"/>
          <w:numId w:val="18"/>
        </w:numPr>
        <w:rPr>
          <w:lang w:eastAsia="zh-HK"/>
        </w:rPr>
      </w:pPr>
      <w:r w:rsidRPr="00C52E41">
        <w:rPr>
          <w:rFonts w:hint="eastAsia"/>
          <w:lang w:eastAsia="zh-HK"/>
        </w:rPr>
        <w:t>The CRM system shall be available to IT department on 24 hours every day.</w:t>
      </w:r>
    </w:p>
    <w:p w14:paraId="257765B0" w14:textId="668328B7" w:rsidR="00DD5CA1" w:rsidRDefault="00DD5CA1" w:rsidP="00DD5CA1">
      <w:pPr>
        <w:pStyle w:val="aa"/>
        <w:numPr>
          <w:ilvl w:val="0"/>
          <w:numId w:val="18"/>
        </w:numPr>
        <w:rPr>
          <w:lang w:eastAsia="zh-HK"/>
        </w:rPr>
      </w:pPr>
      <w:r w:rsidRPr="00C52E41">
        <w:rPr>
          <w:rFonts w:hint="eastAsia"/>
          <w:lang w:eastAsia="zh-HK"/>
        </w:rPr>
        <w:t xml:space="preserve">System </w:t>
      </w:r>
      <w:r w:rsidRPr="00C52E41">
        <w:rPr>
          <w:lang w:eastAsia="zh-HK"/>
        </w:rPr>
        <w:t>re</w:t>
      </w:r>
      <w:r w:rsidRPr="00C52E41">
        <w:rPr>
          <w:rFonts w:hint="eastAsia"/>
          <w:lang w:eastAsia="zh-HK"/>
        </w:rPr>
        <w:t xml:space="preserve">sponse time shall not exceed two seconds without </w:t>
      </w:r>
      <w:r w:rsidRPr="00C52E41">
        <w:rPr>
          <w:lang w:eastAsia="zh-HK"/>
        </w:rPr>
        <w:t>up</w:t>
      </w:r>
      <w:r w:rsidRPr="00C52E41">
        <w:rPr>
          <w:rFonts w:hint="eastAsia"/>
          <w:lang w:eastAsia="zh-HK"/>
        </w:rPr>
        <w:t>load document.</w:t>
      </w:r>
    </w:p>
    <w:p w14:paraId="50BDE47F" w14:textId="1E96FBFA" w:rsidR="00DD5CA1" w:rsidRDefault="00DD5CA1" w:rsidP="00DD5CA1">
      <w:pPr>
        <w:pStyle w:val="aa"/>
        <w:numPr>
          <w:ilvl w:val="0"/>
          <w:numId w:val="18"/>
        </w:numPr>
        <w:rPr>
          <w:lang w:eastAsia="zh-HK"/>
        </w:rPr>
      </w:pPr>
      <w:r w:rsidRPr="00C52E41">
        <w:rPr>
          <w:lang w:eastAsia="zh-HK"/>
        </w:rPr>
        <w:t>T</w:t>
      </w:r>
      <w:r w:rsidRPr="00C52E41">
        <w:rPr>
          <w:rFonts w:hint="eastAsia"/>
          <w:lang w:eastAsia="zh-HK"/>
        </w:rPr>
        <w:t xml:space="preserve">he database storage shall be more </w:t>
      </w:r>
      <w:r w:rsidRPr="00C52E41">
        <w:rPr>
          <w:lang w:eastAsia="zh-HK"/>
        </w:rPr>
        <w:t>than</w:t>
      </w:r>
      <w:r w:rsidRPr="00C52E41">
        <w:rPr>
          <w:rFonts w:hint="eastAsia"/>
          <w:lang w:eastAsia="zh-HK"/>
        </w:rPr>
        <w:t xml:space="preserve"> 25GB.  </w:t>
      </w:r>
    </w:p>
    <w:p w14:paraId="214D5960" w14:textId="08FF9F57" w:rsidR="00DD5CA1" w:rsidRDefault="006D3E46" w:rsidP="00DD5CA1">
      <w:pPr>
        <w:pStyle w:val="aa"/>
        <w:numPr>
          <w:ilvl w:val="0"/>
          <w:numId w:val="18"/>
        </w:numPr>
        <w:rPr>
          <w:lang w:eastAsia="zh-HK"/>
        </w:rPr>
      </w:pPr>
      <w:r>
        <w:rPr>
          <w:lang w:eastAsia="zh-HK"/>
        </w:rPr>
        <w:t>It</w:t>
      </w:r>
      <w:r w:rsidR="00DD5CA1" w:rsidRPr="00C52E41">
        <w:rPr>
          <w:rFonts w:hint="eastAsia"/>
          <w:lang w:eastAsia="zh-HK"/>
        </w:rPr>
        <w:t xml:space="preserve"> provides two language</w:t>
      </w:r>
      <w:r w:rsidR="00DD5CA1" w:rsidRPr="00C52E41">
        <w:rPr>
          <w:lang w:eastAsia="zh-HK"/>
        </w:rPr>
        <w:t>s which are</w:t>
      </w:r>
      <w:r w:rsidR="00DD5CA1" w:rsidRPr="00C52E41">
        <w:rPr>
          <w:rFonts w:hint="eastAsia"/>
          <w:lang w:eastAsia="zh-HK"/>
        </w:rPr>
        <w:t xml:space="preserve"> </w:t>
      </w:r>
      <w:r w:rsidR="00DD5CA1" w:rsidRPr="00C52E41">
        <w:rPr>
          <w:lang w:eastAsia="zh-HK"/>
        </w:rPr>
        <w:t>Chinese</w:t>
      </w:r>
      <w:r w:rsidR="00DD5CA1" w:rsidRPr="00C52E41">
        <w:rPr>
          <w:rFonts w:hint="eastAsia"/>
          <w:lang w:eastAsia="zh-HK"/>
        </w:rPr>
        <w:t xml:space="preserve"> and </w:t>
      </w:r>
      <w:r w:rsidR="00DD5CA1" w:rsidRPr="00C52E41">
        <w:rPr>
          <w:lang w:eastAsia="zh-HK"/>
        </w:rPr>
        <w:t>English</w:t>
      </w:r>
      <w:r w:rsidR="00DD5CA1" w:rsidRPr="00C52E41">
        <w:rPr>
          <w:rFonts w:hint="eastAsia"/>
          <w:lang w:eastAsia="zh-HK"/>
        </w:rPr>
        <w:t>.</w:t>
      </w:r>
      <w:r>
        <w:rPr>
          <w:rFonts w:hint="eastAsia"/>
          <w:lang w:eastAsia="zh-HK"/>
        </w:rPr>
        <w:t>(</w:t>
      </w:r>
      <w:r>
        <w:rPr>
          <w:lang w:eastAsia="zh-HK"/>
        </w:rPr>
        <w:t>because of culture problem)</w:t>
      </w:r>
    </w:p>
    <w:p w14:paraId="5E425B17" w14:textId="124585AC" w:rsidR="00797EBD" w:rsidRDefault="00797EBD" w:rsidP="00DD5CA1">
      <w:pPr>
        <w:pStyle w:val="aa"/>
        <w:numPr>
          <w:ilvl w:val="0"/>
          <w:numId w:val="18"/>
        </w:numPr>
        <w:rPr>
          <w:lang w:eastAsia="zh-HK"/>
        </w:rPr>
      </w:pPr>
      <w:r w:rsidRPr="00C52E41">
        <w:rPr>
          <w:rFonts w:hint="eastAsia"/>
          <w:lang w:eastAsia="zh-HK"/>
        </w:rPr>
        <w:t xml:space="preserve">Users of CRM system shall be IT support or floor </w:t>
      </w:r>
      <w:r w:rsidRPr="00C52E41">
        <w:rPr>
          <w:lang w:eastAsia="zh-HK"/>
        </w:rPr>
        <w:t>manager</w:t>
      </w:r>
      <w:r w:rsidR="006D3E46">
        <w:rPr>
          <w:rFonts w:hint="eastAsia"/>
          <w:lang w:eastAsia="zh-HK"/>
        </w:rPr>
        <w:t>.</w:t>
      </w:r>
      <w:r w:rsidR="006D3E46">
        <w:rPr>
          <w:lang w:eastAsia="zh-HK"/>
        </w:rPr>
        <w:t>(</w:t>
      </w:r>
      <w:r w:rsidRPr="00C52E41">
        <w:rPr>
          <w:rFonts w:hint="eastAsia"/>
          <w:lang w:eastAsia="zh-HK"/>
        </w:rPr>
        <w:t xml:space="preserve">register </w:t>
      </w:r>
      <w:r w:rsidRPr="00C52E41">
        <w:rPr>
          <w:lang w:eastAsia="zh-HK"/>
        </w:rPr>
        <w:t>in the</w:t>
      </w:r>
      <w:r w:rsidR="006D3E46">
        <w:rPr>
          <w:rFonts w:hint="eastAsia"/>
          <w:lang w:eastAsia="zh-HK"/>
        </w:rPr>
        <w:t xml:space="preserve"> system first</w:t>
      </w:r>
      <w:r w:rsidR="006D3E46">
        <w:rPr>
          <w:lang w:eastAsia="zh-HK"/>
        </w:rPr>
        <w:t>)</w:t>
      </w:r>
      <w:r w:rsidRPr="00C52E41">
        <w:rPr>
          <w:rFonts w:hint="eastAsia"/>
          <w:lang w:eastAsia="zh-HK"/>
        </w:rPr>
        <w:t xml:space="preserve">  </w:t>
      </w:r>
    </w:p>
    <w:p w14:paraId="7171A4ED" w14:textId="4F3A844C" w:rsidR="00797EBD" w:rsidRDefault="00797EBD" w:rsidP="00DD5CA1">
      <w:pPr>
        <w:pStyle w:val="aa"/>
        <w:numPr>
          <w:ilvl w:val="0"/>
          <w:numId w:val="18"/>
        </w:numPr>
        <w:rPr>
          <w:lang w:eastAsia="zh-HK"/>
        </w:rPr>
      </w:pPr>
      <w:r w:rsidRPr="00C52E41">
        <w:rPr>
          <w:lang w:eastAsia="zh-HK"/>
        </w:rPr>
        <w:t>T</w:t>
      </w:r>
      <w:r w:rsidRPr="00C52E41">
        <w:rPr>
          <w:rFonts w:hint="eastAsia"/>
          <w:lang w:eastAsia="zh-HK"/>
        </w:rPr>
        <w:t xml:space="preserve">he user name of </w:t>
      </w:r>
      <w:r w:rsidRPr="00C52E41">
        <w:rPr>
          <w:lang w:eastAsia="zh-HK"/>
        </w:rPr>
        <w:t>an</w:t>
      </w:r>
      <w:r w:rsidRPr="00C52E41">
        <w:rPr>
          <w:rFonts w:hint="eastAsia"/>
          <w:lang w:eastAsia="zh-HK"/>
        </w:rPr>
        <w:t xml:space="preserve"> account is used the front of their e-mail address</w:t>
      </w:r>
      <w:r w:rsidRPr="00C52E41">
        <w:rPr>
          <w:lang w:eastAsia="zh-HK"/>
        </w:rPr>
        <w:t xml:space="preserve"> which is provided form the casino</w:t>
      </w:r>
      <w:r w:rsidRPr="00C52E41">
        <w:rPr>
          <w:rFonts w:hint="eastAsia"/>
          <w:lang w:eastAsia="zh-HK"/>
        </w:rPr>
        <w:t>.</w:t>
      </w:r>
    </w:p>
    <w:p w14:paraId="70451F7A" w14:textId="1F78B79E" w:rsidR="00235D94" w:rsidRDefault="00797EBD" w:rsidP="00797EBD">
      <w:pPr>
        <w:pStyle w:val="aa"/>
        <w:numPr>
          <w:ilvl w:val="0"/>
          <w:numId w:val="18"/>
        </w:numPr>
        <w:rPr>
          <w:lang w:eastAsia="zh-HK"/>
        </w:rPr>
      </w:pPr>
      <w:r w:rsidRPr="00C52E41">
        <w:rPr>
          <w:lang w:eastAsia="zh-HK"/>
        </w:rPr>
        <w:t>W</w:t>
      </w:r>
      <w:r w:rsidRPr="00C52E41">
        <w:rPr>
          <w:rFonts w:hint="eastAsia"/>
          <w:lang w:eastAsia="zh-HK"/>
        </w:rPr>
        <w:t xml:space="preserve">hen the IT </w:t>
      </w:r>
      <w:r w:rsidRPr="00C52E41">
        <w:rPr>
          <w:lang w:eastAsia="zh-HK"/>
        </w:rPr>
        <w:t>support</w:t>
      </w:r>
      <w:r w:rsidRPr="00C52E41">
        <w:rPr>
          <w:rFonts w:hint="eastAsia"/>
          <w:lang w:eastAsia="zh-HK"/>
        </w:rPr>
        <w:t xml:space="preserve"> finished </w:t>
      </w:r>
      <w:r w:rsidRPr="00C52E41">
        <w:rPr>
          <w:lang w:eastAsia="zh-HK"/>
        </w:rPr>
        <w:t>their</w:t>
      </w:r>
      <w:r w:rsidRPr="00C52E41">
        <w:rPr>
          <w:rFonts w:hint="eastAsia"/>
          <w:lang w:eastAsia="zh-HK"/>
        </w:rPr>
        <w:t xml:space="preserve"> maintenance work, they need to fill in a </w:t>
      </w:r>
      <w:r w:rsidRPr="00C52E41">
        <w:rPr>
          <w:lang w:eastAsia="zh-HK"/>
        </w:rPr>
        <w:t>maintenance</w:t>
      </w:r>
      <w:r w:rsidRPr="00C52E41">
        <w:rPr>
          <w:rFonts w:hint="eastAsia"/>
          <w:lang w:eastAsia="zh-HK"/>
        </w:rPr>
        <w:t xml:space="preserve"> form which includes start time, finish time, reference number, content of work, </w:t>
      </w:r>
      <w:r w:rsidRPr="00C52E41">
        <w:rPr>
          <w:lang w:eastAsia="zh-HK"/>
        </w:rPr>
        <w:t>confirm</w:t>
      </w:r>
      <w:r w:rsidRPr="00C52E41">
        <w:rPr>
          <w:rFonts w:hint="eastAsia"/>
          <w:lang w:eastAsia="zh-HK"/>
        </w:rPr>
        <w:t xml:space="preserve">atory person, IT staff, </w:t>
      </w:r>
      <w:r w:rsidR="006D3E46">
        <w:rPr>
          <w:lang w:eastAsia="zh-HK"/>
        </w:rPr>
        <w:t xml:space="preserve">status, </w:t>
      </w:r>
      <w:r w:rsidRPr="00C52E41">
        <w:rPr>
          <w:rFonts w:hint="eastAsia"/>
          <w:lang w:eastAsia="zh-HK"/>
        </w:rPr>
        <w:t>etc.</w:t>
      </w:r>
    </w:p>
    <w:p w14:paraId="33502D8B" w14:textId="13768A4D" w:rsidR="00797EBD" w:rsidRDefault="00797EBD" w:rsidP="00797EBD">
      <w:pPr>
        <w:pStyle w:val="aa"/>
        <w:numPr>
          <w:ilvl w:val="0"/>
          <w:numId w:val="18"/>
        </w:numPr>
        <w:rPr>
          <w:lang w:eastAsia="zh-HK"/>
        </w:rPr>
      </w:pPr>
      <w:r w:rsidRPr="00C52E41">
        <w:rPr>
          <w:rFonts w:hint="eastAsia"/>
          <w:lang w:eastAsia="zh-HK"/>
        </w:rPr>
        <w:t xml:space="preserve">Through upload the form then close </w:t>
      </w:r>
      <w:r w:rsidRPr="00C52E41">
        <w:rPr>
          <w:lang w:eastAsia="zh-HK"/>
        </w:rPr>
        <w:t>correspond</w:t>
      </w:r>
      <w:r w:rsidRPr="00C52E41">
        <w:rPr>
          <w:rFonts w:hint="eastAsia"/>
          <w:lang w:eastAsia="zh-HK"/>
        </w:rPr>
        <w:t>ing case.</w:t>
      </w:r>
      <w:r w:rsidR="006D3E46">
        <w:rPr>
          <w:lang w:eastAsia="zh-HK"/>
        </w:rPr>
        <w:t>(o</w:t>
      </w:r>
      <w:r w:rsidRPr="00C52E41">
        <w:rPr>
          <w:lang w:eastAsia="zh-HK"/>
        </w:rPr>
        <w:t>nly manager of the LTGame can check and</w:t>
      </w:r>
      <w:r w:rsidR="006D3E46">
        <w:rPr>
          <w:lang w:eastAsia="zh-HK"/>
        </w:rPr>
        <w:t xml:space="preserve"> update reports)</w:t>
      </w:r>
    </w:p>
    <w:p w14:paraId="3AB910B0" w14:textId="0CAB67BA" w:rsidR="00797EBD" w:rsidRDefault="006D3E46" w:rsidP="00797EBD">
      <w:pPr>
        <w:pStyle w:val="aa"/>
        <w:numPr>
          <w:ilvl w:val="0"/>
          <w:numId w:val="18"/>
        </w:numPr>
        <w:rPr>
          <w:lang w:eastAsia="zh-HK"/>
        </w:rPr>
      </w:pPr>
      <w:r>
        <w:rPr>
          <w:lang w:eastAsia="zh-HK"/>
        </w:rPr>
        <w:t>T</w:t>
      </w:r>
      <w:r w:rsidR="00797EBD" w:rsidRPr="00C52E41">
        <w:rPr>
          <w:lang w:eastAsia="zh-HK"/>
        </w:rPr>
        <w:t>he manager of LT Game, once the report is sent, no change is accepted.</w:t>
      </w:r>
    </w:p>
    <w:p w14:paraId="299C4F9B" w14:textId="4852EBA1" w:rsidR="00797EBD" w:rsidRPr="00C52E41" w:rsidRDefault="006D3E46" w:rsidP="00797EBD">
      <w:pPr>
        <w:pStyle w:val="aa"/>
        <w:numPr>
          <w:ilvl w:val="0"/>
          <w:numId w:val="18"/>
        </w:numPr>
        <w:jc w:val="both"/>
        <w:rPr>
          <w:lang w:eastAsia="zh-HK"/>
        </w:rPr>
      </w:pPr>
      <w:r>
        <w:rPr>
          <w:lang w:eastAsia="zh-HK"/>
        </w:rPr>
        <w:t>P</w:t>
      </w:r>
      <w:r w:rsidR="00797EBD" w:rsidRPr="00C52E41">
        <w:rPr>
          <w:rFonts w:hint="eastAsia"/>
          <w:lang w:eastAsia="zh-HK"/>
        </w:rPr>
        <w:t xml:space="preserve">roviding a training course for the floor </w:t>
      </w:r>
      <w:r w:rsidR="00797EBD" w:rsidRPr="00C52E41">
        <w:rPr>
          <w:lang w:eastAsia="zh-HK"/>
        </w:rPr>
        <w:t>manager</w:t>
      </w:r>
      <w:r w:rsidR="00797EBD" w:rsidRPr="00C52E41">
        <w:rPr>
          <w:rFonts w:hint="eastAsia"/>
          <w:lang w:eastAsia="zh-HK"/>
        </w:rPr>
        <w:t xml:space="preserve"> can increase the </w:t>
      </w:r>
      <w:r>
        <w:rPr>
          <w:lang w:eastAsia="zh-HK"/>
        </w:rPr>
        <w:t>use</w:t>
      </w:r>
      <w:r w:rsidR="00797EBD" w:rsidRPr="00C52E41">
        <w:rPr>
          <w:rFonts w:hint="eastAsia"/>
          <w:lang w:eastAsia="zh-HK"/>
        </w:rPr>
        <w:t xml:space="preserve"> efficiently.</w:t>
      </w:r>
      <w:r w:rsidR="00797EBD" w:rsidRPr="00C52E41">
        <w:rPr>
          <w:lang w:eastAsia="zh-HK"/>
        </w:rPr>
        <w:t xml:space="preserve"> The manager of the casino should be forced to use this system</w:t>
      </w:r>
      <w:r>
        <w:rPr>
          <w:lang w:eastAsia="zh-HK"/>
        </w:rPr>
        <w:t xml:space="preserve"> with the order fro</w:t>
      </w:r>
      <w:r w:rsidR="00797EBD" w:rsidRPr="00C52E41">
        <w:rPr>
          <w:lang w:eastAsia="zh-HK"/>
        </w:rPr>
        <w:t>m their CEO. Any other forms of reports should not accept any more.</w:t>
      </w:r>
    </w:p>
    <w:p w14:paraId="2945057B" w14:textId="02323272" w:rsidR="00797EBD" w:rsidRDefault="00797EBD" w:rsidP="00797EBD">
      <w:pPr>
        <w:pStyle w:val="aa"/>
        <w:numPr>
          <w:ilvl w:val="0"/>
          <w:numId w:val="18"/>
        </w:numPr>
        <w:rPr>
          <w:lang w:eastAsia="zh-HK"/>
        </w:rPr>
      </w:pPr>
      <w:r w:rsidRPr="00C52E41">
        <w:rPr>
          <w:lang w:eastAsia="zh-HK"/>
        </w:rPr>
        <w:t>The system server should have a maintenance each week. All the reports should be check in this maintenance.</w:t>
      </w:r>
    </w:p>
    <w:p w14:paraId="5AC5EE8B" w14:textId="2B4DAA39" w:rsidR="00797EBD" w:rsidRDefault="006D3E46" w:rsidP="00797EBD">
      <w:pPr>
        <w:pStyle w:val="aa"/>
        <w:numPr>
          <w:ilvl w:val="0"/>
          <w:numId w:val="18"/>
        </w:numPr>
        <w:rPr>
          <w:lang w:eastAsia="zh-HK"/>
        </w:rPr>
      </w:pPr>
      <w:r>
        <w:rPr>
          <w:lang w:eastAsia="zh-HK"/>
        </w:rPr>
        <w:t>A</w:t>
      </w:r>
      <w:r w:rsidR="00797EBD" w:rsidRPr="00C52E41">
        <w:rPr>
          <w:lang w:eastAsia="zh-HK"/>
        </w:rPr>
        <w:t xml:space="preserve"> report is not yet closed for a week, a warning should appear to alert the manager to change the status of the report to emergency in the beginning of the maintenance time.</w:t>
      </w:r>
    </w:p>
    <w:p w14:paraId="4300A224" w14:textId="3549F94B" w:rsidR="00797EBD" w:rsidRPr="00C52E41" w:rsidRDefault="006D3E46" w:rsidP="00797EBD">
      <w:pPr>
        <w:pStyle w:val="aa"/>
        <w:numPr>
          <w:ilvl w:val="0"/>
          <w:numId w:val="18"/>
        </w:numPr>
        <w:jc w:val="both"/>
        <w:rPr>
          <w:lang w:eastAsia="zh-HK"/>
        </w:rPr>
      </w:pPr>
      <w:r>
        <w:rPr>
          <w:lang w:eastAsia="zh-HK"/>
        </w:rPr>
        <w:t xml:space="preserve">For </w:t>
      </w:r>
      <w:r w:rsidR="00797EBD" w:rsidRPr="00C52E41">
        <w:rPr>
          <w:lang w:eastAsia="zh-HK"/>
        </w:rPr>
        <w:t>not yet closed reports, an email should be send to both the manager of the LTGame. This maintenance should be done with a copy of all the reports in the server offline. Once all the reports are checked, update to the server process should be done within 2 minutes.</w:t>
      </w:r>
    </w:p>
    <w:p w14:paraId="4FB5D354" w14:textId="4F501DCA" w:rsidR="00027818" w:rsidRPr="00797EBD" w:rsidRDefault="006D3E46" w:rsidP="006D3E46">
      <w:pPr>
        <w:pStyle w:val="aa"/>
        <w:numPr>
          <w:ilvl w:val="0"/>
          <w:numId w:val="18"/>
        </w:numPr>
        <w:rPr>
          <w:lang w:eastAsia="zh-HK"/>
        </w:rPr>
      </w:pPr>
      <w:r>
        <w:rPr>
          <w:rFonts w:eastAsia="ＭＳ 明朝"/>
          <w:lang w:eastAsia="ja-JP"/>
        </w:rPr>
        <w:t>S</w:t>
      </w:r>
      <w:r w:rsidR="00797EBD" w:rsidRPr="00C52E41">
        <w:rPr>
          <w:rFonts w:eastAsia="ＭＳ 明朝"/>
          <w:lang w:eastAsia="ja-JP"/>
        </w:rPr>
        <w:t>ystem server should not shut down over 2 minutes including maintenance. If unexpected shut down happen, all the reports should be kept in the buffer of the client side.</w:t>
      </w:r>
      <w:r>
        <w:rPr>
          <w:rFonts w:eastAsia="ＭＳ 明朝"/>
          <w:lang w:eastAsia="ja-JP"/>
        </w:rPr>
        <w:t xml:space="preserve">  </w:t>
      </w:r>
      <w:r w:rsidR="00797EBD" w:rsidRPr="006D3E46">
        <w:rPr>
          <w:rFonts w:eastAsia="ＭＳ 明朝"/>
          <w:lang w:eastAsia="ja-JP"/>
        </w:rPr>
        <w:t>Once the system is recovery all the buffered report should be uploaded to the server automatically. Fail to send report due to the server shut down is not acceptable.</w:t>
      </w:r>
    </w:p>
    <w:p w14:paraId="0D792871" w14:textId="77777777" w:rsidR="0054307D" w:rsidRPr="00C52E41" w:rsidRDefault="0054307D" w:rsidP="00EB3A57">
      <w:pPr>
        <w:pStyle w:val="3"/>
        <w:jc w:val="both"/>
        <w:rPr>
          <w:lang w:eastAsia="zh-HK"/>
        </w:rPr>
      </w:pPr>
      <w:bookmarkStart w:id="21" w:name="_Toc400319261"/>
      <w:r w:rsidRPr="00C52E41">
        <w:rPr>
          <w:rFonts w:hint="eastAsia"/>
          <w:lang w:eastAsia="zh-HK"/>
        </w:rPr>
        <w:t>Domain requirements</w:t>
      </w:r>
      <w:bookmarkEnd w:id="21"/>
    </w:p>
    <w:p w14:paraId="54099D63" w14:textId="77777777" w:rsidR="00797EBD" w:rsidRDefault="00D30337" w:rsidP="00797EBD">
      <w:pPr>
        <w:pStyle w:val="aa"/>
        <w:numPr>
          <w:ilvl w:val="0"/>
          <w:numId w:val="19"/>
        </w:numPr>
        <w:jc w:val="both"/>
        <w:rPr>
          <w:lang w:eastAsia="zh-HK"/>
        </w:rPr>
      </w:pPr>
      <w:r w:rsidRPr="00C52E41">
        <w:rPr>
          <w:rFonts w:hint="eastAsia"/>
          <w:lang w:eastAsia="zh-HK"/>
        </w:rPr>
        <w:t xml:space="preserve">The CRM </w:t>
      </w:r>
      <w:r w:rsidRPr="00C52E41">
        <w:rPr>
          <w:lang w:eastAsia="zh-HK"/>
        </w:rPr>
        <w:t>system</w:t>
      </w:r>
      <w:r w:rsidR="008F3A80" w:rsidRPr="00C52E41">
        <w:rPr>
          <w:lang w:eastAsia="zh-HK"/>
        </w:rPr>
        <w:t xml:space="preserve"> (both server side and client side)</w:t>
      </w:r>
      <w:r w:rsidRPr="00C52E41">
        <w:rPr>
          <w:rFonts w:hint="eastAsia"/>
          <w:lang w:eastAsia="zh-HK"/>
        </w:rPr>
        <w:t xml:space="preserve"> shall run on windows os and mac os which are the most common personal computer platform.  </w:t>
      </w:r>
    </w:p>
    <w:p w14:paraId="7C11323E" w14:textId="0FE7B835" w:rsidR="00192826" w:rsidRPr="00C52E41" w:rsidRDefault="00D30337" w:rsidP="00797EBD">
      <w:pPr>
        <w:pStyle w:val="aa"/>
        <w:numPr>
          <w:ilvl w:val="0"/>
          <w:numId w:val="19"/>
        </w:numPr>
        <w:jc w:val="both"/>
        <w:rPr>
          <w:lang w:eastAsia="zh-HK"/>
        </w:rPr>
      </w:pPr>
      <w:r w:rsidRPr="00C52E41">
        <w:rPr>
          <w:rFonts w:hint="eastAsia"/>
          <w:lang w:eastAsia="zh-HK"/>
        </w:rPr>
        <w:t xml:space="preserve">Main using the web technology </w:t>
      </w:r>
      <w:r w:rsidRPr="00C52E41">
        <w:rPr>
          <w:lang w:eastAsia="zh-HK"/>
        </w:rPr>
        <w:t>establishes</w:t>
      </w:r>
      <w:r w:rsidRPr="00C52E41">
        <w:rPr>
          <w:rFonts w:hint="eastAsia"/>
          <w:lang w:eastAsia="zh-HK"/>
        </w:rPr>
        <w:t xml:space="preserve"> this system.</w:t>
      </w:r>
      <w:r w:rsidR="00A8695E" w:rsidRPr="00C52E41">
        <w:rPr>
          <w:rFonts w:hint="eastAsia"/>
          <w:lang w:eastAsia="zh-HK"/>
        </w:rPr>
        <w:t xml:space="preserve">  </w:t>
      </w:r>
      <w:r w:rsidR="00A8695E" w:rsidRPr="00C52E41">
        <w:rPr>
          <w:lang w:eastAsia="zh-HK"/>
        </w:rPr>
        <w:t>T</w:t>
      </w:r>
      <w:r w:rsidR="00A8695E" w:rsidRPr="00C52E41">
        <w:rPr>
          <w:rFonts w:hint="eastAsia"/>
          <w:lang w:eastAsia="zh-HK"/>
        </w:rPr>
        <w:t xml:space="preserve">herefore, it must have network </w:t>
      </w:r>
      <w:r w:rsidR="00A8695E" w:rsidRPr="00C52E41">
        <w:rPr>
          <w:lang w:eastAsia="zh-HK"/>
        </w:rPr>
        <w:t>co</w:t>
      </w:r>
      <w:r w:rsidR="00A8695E" w:rsidRPr="00C52E41">
        <w:rPr>
          <w:rFonts w:hint="eastAsia"/>
          <w:lang w:eastAsia="zh-HK"/>
        </w:rPr>
        <w:t>nnection</w:t>
      </w:r>
      <w:r w:rsidR="00AA53F2" w:rsidRPr="00C52E41">
        <w:rPr>
          <w:rFonts w:hint="eastAsia"/>
          <w:lang w:eastAsia="zh-HK"/>
        </w:rPr>
        <w:t xml:space="preserve"> in a computer. </w:t>
      </w:r>
    </w:p>
    <w:p w14:paraId="3AC16165" w14:textId="77777777" w:rsidR="00454859" w:rsidRDefault="00454859" w:rsidP="005B51DE">
      <w:pPr>
        <w:pStyle w:val="1"/>
        <w:rPr>
          <w:lang w:eastAsia="zh-CN"/>
        </w:rPr>
      </w:pPr>
      <w:bookmarkStart w:id="22" w:name="_Toc400319262"/>
      <w:r w:rsidRPr="00C52E41">
        <w:t>System Implementation</w:t>
      </w:r>
      <w:bookmarkEnd w:id="22"/>
    </w:p>
    <w:p w14:paraId="27C236AF" w14:textId="77777777" w:rsidR="00F90901" w:rsidRDefault="00F90901" w:rsidP="00F90901">
      <w:pPr>
        <w:pStyle w:val="2"/>
        <w:rPr>
          <w:rFonts w:eastAsiaTheme="minorEastAsia"/>
          <w:lang w:eastAsia="zh-CN"/>
        </w:rPr>
      </w:pPr>
      <w:r>
        <w:rPr>
          <w:rFonts w:eastAsiaTheme="minorEastAsia" w:hint="eastAsia"/>
          <w:lang w:eastAsia="zh-CN"/>
        </w:rPr>
        <w:t xml:space="preserve">   </w:t>
      </w:r>
      <w:bookmarkStart w:id="23" w:name="_Toc400319263"/>
      <w:r>
        <w:rPr>
          <w:rFonts w:eastAsiaTheme="minorEastAsia" w:hint="eastAsia"/>
          <w:lang w:eastAsia="zh-CN"/>
        </w:rPr>
        <w:t>Platforms</w:t>
      </w:r>
      <w:bookmarkEnd w:id="23"/>
    </w:p>
    <w:p w14:paraId="60B8ACFE" w14:textId="77777777" w:rsidR="00F90901" w:rsidRDefault="00F90901" w:rsidP="00F90901">
      <w:pPr>
        <w:rPr>
          <w:rFonts w:eastAsiaTheme="minorEastAsia"/>
          <w:lang w:eastAsia="zh-CN"/>
        </w:rPr>
      </w:pPr>
      <w:r>
        <w:rPr>
          <w:rFonts w:eastAsiaTheme="minorEastAsia" w:hint="eastAsia"/>
          <w:lang w:eastAsia="zh-CN"/>
        </w:rPr>
        <w:t xml:space="preserve">To implement the CRM system, the </w:t>
      </w:r>
      <w:r w:rsidR="00B83EF9">
        <w:rPr>
          <w:rFonts w:eastAsiaTheme="minorEastAsia" w:hint="eastAsia"/>
          <w:lang w:eastAsia="zh-CN"/>
        </w:rPr>
        <w:t xml:space="preserve">PhpStorm </w:t>
      </w:r>
      <w:r>
        <w:rPr>
          <w:rFonts w:eastAsiaTheme="minorEastAsia" w:hint="eastAsia"/>
          <w:lang w:eastAsia="zh-CN"/>
        </w:rPr>
        <w:t>would be used as the main</w:t>
      </w:r>
      <w:r w:rsidR="00B83EF9">
        <w:rPr>
          <w:rFonts w:eastAsiaTheme="minorEastAsia" w:hint="eastAsia"/>
          <w:lang w:eastAsia="zh-CN"/>
        </w:rPr>
        <w:t xml:space="preserve"> development tool.</w:t>
      </w:r>
    </w:p>
    <w:p w14:paraId="27D168D0" w14:textId="77777777" w:rsidR="00B83EF9" w:rsidRPr="00B83EF9" w:rsidRDefault="00B83EF9" w:rsidP="00F90901">
      <w:pPr>
        <w:rPr>
          <w:rFonts w:eastAsiaTheme="minorEastAsia"/>
          <w:lang w:eastAsia="zh-CN"/>
        </w:rPr>
      </w:pPr>
      <w:r>
        <w:rPr>
          <w:rFonts w:eastAsiaTheme="minorEastAsia" w:hint="eastAsia"/>
          <w:lang w:eastAsia="zh-CN"/>
        </w:rPr>
        <w:t xml:space="preserve">The server side, Apache will be used, and MySQL would be used as database side.  </w:t>
      </w:r>
    </w:p>
    <w:p w14:paraId="27AEB38E" w14:textId="77777777" w:rsidR="002960D6" w:rsidRPr="00C52E41" w:rsidRDefault="00F90901" w:rsidP="00F90901">
      <w:pPr>
        <w:pStyle w:val="2"/>
        <w:numPr>
          <w:ilvl w:val="0"/>
          <w:numId w:val="0"/>
        </w:numPr>
        <w:jc w:val="both"/>
        <w:rPr>
          <w:sz w:val="32"/>
          <w:szCs w:val="32"/>
        </w:rPr>
      </w:pPr>
      <w:bookmarkStart w:id="24" w:name="_Toc400319264"/>
      <w:r>
        <w:rPr>
          <w:rFonts w:eastAsiaTheme="minorEastAsia" w:hint="eastAsia"/>
          <w:sz w:val="32"/>
          <w:szCs w:val="32"/>
          <w:lang w:eastAsia="zh-CN"/>
        </w:rPr>
        <w:t>4.2</w:t>
      </w:r>
      <w:r>
        <w:rPr>
          <w:rFonts w:eastAsiaTheme="minorEastAsia" w:hint="eastAsia"/>
          <w:sz w:val="32"/>
          <w:szCs w:val="32"/>
          <w:lang w:eastAsia="zh-CN"/>
        </w:rPr>
        <w:tab/>
      </w:r>
      <w:r w:rsidR="00CC51F3" w:rsidRPr="00C52E41">
        <w:rPr>
          <w:sz w:val="32"/>
          <w:szCs w:val="32"/>
        </w:rPr>
        <w:t>Architecture</w:t>
      </w:r>
      <w:bookmarkEnd w:id="24"/>
    </w:p>
    <w:p w14:paraId="742B06B4" w14:textId="77777777" w:rsidR="00136AFB" w:rsidRDefault="00136AFB" w:rsidP="00136AFB">
      <w:pPr>
        <w:jc w:val="both"/>
        <w:rPr>
          <w:rFonts w:eastAsiaTheme="minorEastAsia"/>
          <w:lang w:eastAsia="zh-CN"/>
        </w:rPr>
      </w:pPr>
      <w:r w:rsidRPr="00C52E41">
        <w:rPr>
          <w:rFonts w:eastAsiaTheme="minorEastAsia" w:hint="eastAsia"/>
          <w:lang w:eastAsia="zh-CN"/>
        </w:rPr>
        <w:t>The client-server web application follows MVC software design pattern.</w:t>
      </w:r>
    </w:p>
    <w:p w14:paraId="31AD2978" w14:textId="77777777" w:rsidR="004930FA" w:rsidRDefault="004930FA" w:rsidP="00136AFB">
      <w:pPr>
        <w:jc w:val="both"/>
        <w:rPr>
          <w:rFonts w:eastAsiaTheme="minorEastAsia"/>
          <w:lang w:eastAsia="zh-CN"/>
        </w:rPr>
      </w:pPr>
      <w:r>
        <w:rPr>
          <w:rFonts w:eastAsiaTheme="minorEastAsia" w:hint="eastAsia"/>
          <w:lang w:eastAsia="zh-CN"/>
        </w:rPr>
        <w:t>Model</w:t>
      </w:r>
    </w:p>
    <w:p w14:paraId="5B1CA0A8" w14:textId="77777777" w:rsidR="00B9573F" w:rsidRDefault="004930FA" w:rsidP="00136AFB">
      <w:pPr>
        <w:jc w:val="both"/>
        <w:rPr>
          <w:rFonts w:eastAsiaTheme="minorEastAsia"/>
          <w:lang w:eastAsia="zh-CN"/>
        </w:rPr>
      </w:pPr>
      <w:r>
        <w:rPr>
          <w:rFonts w:eastAsiaTheme="minorEastAsia" w:hint="eastAsia"/>
          <w:lang w:eastAsia="zh-CN"/>
        </w:rPr>
        <w:t>The model is the permanent storage of the data used in the overall process.  It links the View component and the Control component</w:t>
      </w:r>
      <w:r w:rsidR="00B9573F">
        <w:rPr>
          <w:rFonts w:eastAsiaTheme="minorEastAsia" w:hint="eastAsia"/>
          <w:lang w:eastAsia="zh-CN"/>
        </w:rPr>
        <w:t xml:space="preserve">.  </w:t>
      </w:r>
      <w:r w:rsidR="00B9573F">
        <w:rPr>
          <w:rFonts w:eastAsiaTheme="minorEastAsia"/>
          <w:lang w:eastAsia="zh-CN"/>
        </w:rPr>
        <w:t>Its</w:t>
      </w:r>
      <w:r w:rsidR="00B9573F">
        <w:rPr>
          <w:rFonts w:eastAsiaTheme="minorEastAsia" w:hint="eastAsia"/>
          <w:lang w:eastAsia="zh-CN"/>
        </w:rPr>
        <w:t xml:space="preserve"> only purpose is to process data into its permanent storage.</w:t>
      </w:r>
    </w:p>
    <w:p w14:paraId="744C327B" w14:textId="77777777" w:rsidR="00B9573F" w:rsidRDefault="00B9573F" w:rsidP="00136AFB">
      <w:pPr>
        <w:jc w:val="both"/>
        <w:rPr>
          <w:rFonts w:eastAsiaTheme="minorEastAsia"/>
          <w:lang w:eastAsia="zh-CN"/>
        </w:rPr>
      </w:pPr>
      <w:r>
        <w:rPr>
          <w:rFonts w:eastAsiaTheme="minorEastAsia" w:hint="eastAsia"/>
          <w:lang w:eastAsia="zh-CN"/>
        </w:rPr>
        <w:t>View</w:t>
      </w:r>
    </w:p>
    <w:p w14:paraId="2A3996A4" w14:textId="77777777" w:rsidR="004B399F" w:rsidRDefault="004B399F" w:rsidP="00136AFB">
      <w:pPr>
        <w:jc w:val="both"/>
        <w:rPr>
          <w:rFonts w:eastAsiaTheme="minorEastAsia"/>
          <w:lang w:eastAsia="zh-CN"/>
        </w:rPr>
      </w:pPr>
      <w:r>
        <w:rPr>
          <w:rFonts w:eastAsiaTheme="minorEastAsia" w:hint="eastAsia"/>
          <w:lang w:eastAsia="zh-CN"/>
        </w:rPr>
        <w:t>The view is where data requested from database output to the users.  It generates and displays HTML to the users.  It also processes dynamic content.</w:t>
      </w:r>
    </w:p>
    <w:p w14:paraId="7E54D217" w14:textId="77777777" w:rsidR="004B399F" w:rsidRDefault="004B399F" w:rsidP="00136AFB">
      <w:pPr>
        <w:jc w:val="both"/>
        <w:rPr>
          <w:rFonts w:eastAsiaTheme="minorEastAsia"/>
          <w:lang w:eastAsia="zh-CN"/>
        </w:rPr>
      </w:pPr>
      <w:r>
        <w:rPr>
          <w:rFonts w:eastAsiaTheme="minorEastAsia" w:hint="eastAsia"/>
          <w:lang w:eastAsia="zh-CN"/>
        </w:rPr>
        <w:t>Controller</w:t>
      </w:r>
    </w:p>
    <w:p w14:paraId="170CA542" w14:textId="77777777" w:rsidR="004B399F" w:rsidRDefault="004B399F" w:rsidP="00136AFB">
      <w:pPr>
        <w:jc w:val="both"/>
        <w:rPr>
          <w:rFonts w:eastAsiaTheme="minorEastAsia"/>
          <w:lang w:eastAsia="zh-CN"/>
        </w:rPr>
      </w:pPr>
      <w:r>
        <w:rPr>
          <w:rFonts w:eastAsiaTheme="minorEastAsia" w:hint="eastAsia"/>
          <w:lang w:eastAsia="zh-CN"/>
        </w:rPr>
        <w:t>The controller is to handle the users</w:t>
      </w:r>
      <w:r>
        <w:rPr>
          <w:rFonts w:eastAsiaTheme="minorEastAsia"/>
          <w:lang w:eastAsia="zh-CN"/>
        </w:rPr>
        <w:t>’</w:t>
      </w:r>
      <w:r>
        <w:rPr>
          <w:rFonts w:eastAsiaTheme="minorEastAsia" w:hint="eastAsia"/>
          <w:lang w:eastAsia="zh-CN"/>
        </w:rPr>
        <w:t xml:space="preserve"> inputs and submit, and update the Model accordingly.  When the users interact with View</w:t>
      </w:r>
      <w:r w:rsidR="009D031E">
        <w:rPr>
          <w:rFonts w:eastAsiaTheme="minorEastAsia"/>
          <w:lang w:eastAsia="zh-CN"/>
        </w:rPr>
        <w:t xml:space="preserve"> </w:t>
      </w:r>
      <w:r>
        <w:rPr>
          <w:rFonts w:eastAsiaTheme="minorEastAsia" w:hint="eastAsia"/>
          <w:lang w:eastAsia="zh-CN"/>
        </w:rPr>
        <w:t>(such as submitting forms), and the functions of Controller would be triggered.</w:t>
      </w:r>
    </w:p>
    <w:p w14:paraId="5B2C93D7" w14:textId="77777777" w:rsidR="004B399F" w:rsidRDefault="004B399F" w:rsidP="00136AFB">
      <w:pPr>
        <w:jc w:val="both"/>
        <w:rPr>
          <w:rFonts w:eastAsiaTheme="minorEastAsia"/>
          <w:lang w:eastAsia="zh-CN"/>
        </w:rPr>
      </w:pPr>
    </w:p>
    <w:p w14:paraId="58308827" w14:textId="77777777" w:rsidR="004B399F" w:rsidRPr="00C52E41" w:rsidRDefault="004B399F" w:rsidP="00136AFB">
      <w:pPr>
        <w:jc w:val="both"/>
        <w:rPr>
          <w:rFonts w:eastAsiaTheme="minorEastAsia"/>
          <w:lang w:eastAsia="zh-CN"/>
        </w:rPr>
      </w:pPr>
    </w:p>
    <w:p w14:paraId="58E43355" w14:textId="77777777" w:rsidR="008910F1" w:rsidRDefault="008910F1">
      <w:pPr>
        <w:spacing w:before="0" w:after="200" w:line="276" w:lineRule="auto"/>
        <w:rPr>
          <w:noProof/>
          <w:lang w:eastAsia="zh-CN"/>
        </w:rPr>
      </w:pPr>
      <w:r>
        <w:rPr>
          <w:noProof/>
          <w:lang w:eastAsia="zh-CN"/>
        </w:rPr>
        <w:br w:type="page"/>
      </w:r>
    </w:p>
    <w:p w14:paraId="459224B0" w14:textId="77777777" w:rsidR="008910F1" w:rsidRDefault="00136AFB" w:rsidP="006B0D9B">
      <w:pPr>
        <w:jc w:val="both"/>
        <w:rPr>
          <w:rFonts w:eastAsiaTheme="minorEastAsia"/>
          <w:lang w:eastAsia="zh-CN"/>
        </w:rPr>
      </w:pPr>
      <w:r w:rsidRPr="00C52E41">
        <w:rPr>
          <w:noProof/>
          <w:lang w:eastAsia="zh-CN"/>
        </w:rPr>
        <w:drawing>
          <wp:inline distT="0" distB="0" distL="0" distR="0" wp14:anchorId="79FD5060" wp14:editId="06017734">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1296417E" w14:textId="77777777" w:rsidR="006C2CCB" w:rsidRPr="00C52E41" w:rsidRDefault="008910F1" w:rsidP="008910F1">
      <w:pPr>
        <w:spacing w:before="0" w:after="200" w:line="276" w:lineRule="auto"/>
        <w:rPr>
          <w:rFonts w:eastAsiaTheme="minorEastAsia"/>
          <w:lang w:eastAsia="zh-CN"/>
        </w:rPr>
      </w:pPr>
      <w:r>
        <w:rPr>
          <w:rFonts w:eastAsiaTheme="minorEastAsia"/>
          <w:lang w:eastAsia="zh-CN"/>
        </w:rPr>
        <w:br w:type="page"/>
      </w:r>
    </w:p>
    <w:p w14:paraId="295B322D" w14:textId="77777777" w:rsidR="00136AFB" w:rsidRPr="00C52E41" w:rsidRDefault="00CC51F3" w:rsidP="00136AFB">
      <w:pPr>
        <w:pStyle w:val="2"/>
        <w:jc w:val="both"/>
        <w:rPr>
          <w:sz w:val="32"/>
          <w:szCs w:val="32"/>
        </w:rPr>
      </w:pPr>
      <w:bookmarkStart w:id="25" w:name="_Toc400319265"/>
      <w:r w:rsidRPr="00C52E41">
        <w:rPr>
          <w:sz w:val="32"/>
          <w:szCs w:val="32"/>
        </w:rPr>
        <w:t>Data Modelling</w:t>
      </w:r>
      <w:bookmarkEnd w:id="25"/>
    </w:p>
    <w:p w14:paraId="2AA0B30E" w14:textId="77777777" w:rsidR="004F6474" w:rsidRPr="008910F1" w:rsidRDefault="00136AFB" w:rsidP="004F6474">
      <w:pPr>
        <w:pStyle w:val="3"/>
        <w:rPr>
          <w:rFonts w:eastAsiaTheme="minorEastAsia"/>
          <w:lang w:eastAsia="zh-CN"/>
        </w:rPr>
      </w:pPr>
      <w:bookmarkStart w:id="26" w:name="_Toc400319266"/>
      <w:r w:rsidRPr="00C52E41">
        <w:t>Identifying</w:t>
      </w:r>
      <w:r w:rsidRPr="00C52E41">
        <w:rPr>
          <w:rFonts w:hint="eastAsia"/>
        </w:rPr>
        <w:t xml:space="preserve"> entity type</w:t>
      </w:r>
      <w:bookmarkEnd w:id="26"/>
    </w:p>
    <w:tbl>
      <w:tblPr>
        <w:tblStyle w:val="ad"/>
        <w:tblpPr w:leftFromText="180" w:rightFromText="180" w:vertAnchor="text" w:horzAnchor="page" w:tblpX="1884" w:tblpY="329"/>
        <w:tblW w:w="0" w:type="auto"/>
        <w:tblLook w:val="04A0" w:firstRow="1" w:lastRow="0" w:firstColumn="1" w:lastColumn="0" w:noHBand="0" w:noVBand="1"/>
      </w:tblPr>
      <w:tblGrid>
        <w:gridCol w:w="1747"/>
        <w:gridCol w:w="2706"/>
        <w:gridCol w:w="1536"/>
        <w:gridCol w:w="3028"/>
      </w:tblGrid>
      <w:tr w:rsidR="008910F1" w:rsidRPr="00C52E41" w14:paraId="5D009A61" w14:textId="77777777" w:rsidTr="008910F1">
        <w:tc>
          <w:tcPr>
            <w:tcW w:w="1790" w:type="dxa"/>
          </w:tcPr>
          <w:p w14:paraId="7201D73B" w14:textId="77777777" w:rsidR="008910F1" w:rsidRPr="00C52E41" w:rsidRDefault="008910F1" w:rsidP="008910F1">
            <w:pPr>
              <w:pStyle w:val="a6"/>
              <w:rPr>
                <w:lang w:eastAsia="zh-TW"/>
              </w:rPr>
            </w:pPr>
            <w:r w:rsidRPr="00C52E41">
              <w:rPr>
                <w:rFonts w:hint="eastAsia"/>
                <w:lang w:eastAsia="zh-TW"/>
              </w:rPr>
              <w:t>Entity name</w:t>
            </w:r>
          </w:p>
        </w:tc>
        <w:tc>
          <w:tcPr>
            <w:tcW w:w="2781" w:type="dxa"/>
          </w:tcPr>
          <w:p w14:paraId="4BAAE6A6" w14:textId="77777777" w:rsidR="008910F1" w:rsidRPr="00C52E41" w:rsidRDefault="008910F1" w:rsidP="008910F1">
            <w:pPr>
              <w:pStyle w:val="a6"/>
              <w:rPr>
                <w:lang w:eastAsia="zh-TW"/>
              </w:rPr>
            </w:pPr>
            <w:r w:rsidRPr="00C52E41">
              <w:rPr>
                <w:rFonts w:hint="eastAsia"/>
                <w:lang w:eastAsia="zh-TW"/>
              </w:rPr>
              <w:t>Description</w:t>
            </w:r>
          </w:p>
        </w:tc>
        <w:tc>
          <w:tcPr>
            <w:tcW w:w="1536" w:type="dxa"/>
          </w:tcPr>
          <w:p w14:paraId="765F3DA7" w14:textId="77777777" w:rsidR="008910F1" w:rsidRPr="00C52E41" w:rsidRDefault="008910F1" w:rsidP="008910F1">
            <w:pPr>
              <w:pStyle w:val="a6"/>
              <w:rPr>
                <w:lang w:eastAsia="zh-TW"/>
              </w:rPr>
            </w:pPr>
            <w:r w:rsidRPr="00C52E41">
              <w:rPr>
                <w:rFonts w:hint="eastAsia"/>
                <w:lang w:eastAsia="zh-TW"/>
              </w:rPr>
              <w:t>Aliases</w:t>
            </w:r>
          </w:p>
        </w:tc>
        <w:tc>
          <w:tcPr>
            <w:tcW w:w="3136" w:type="dxa"/>
          </w:tcPr>
          <w:p w14:paraId="3ECD1738" w14:textId="77777777" w:rsidR="008910F1" w:rsidRPr="00C52E41" w:rsidRDefault="008910F1" w:rsidP="008910F1">
            <w:pPr>
              <w:pStyle w:val="a6"/>
              <w:rPr>
                <w:lang w:eastAsia="zh-TW"/>
              </w:rPr>
            </w:pPr>
            <w:r w:rsidRPr="00C52E41">
              <w:rPr>
                <w:rFonts w:hint="eastAsia"/>
                <w:lang w:eastAsia="zh-TW"/>
              </w:rPr>
              <w:t>Occurrence</w:t>
            </w:r>
          </w:p>
        </w:tc>
      </w:tr>
      <w:tr w:rsidR="008910F1" w:rsidRPr="00C52E41" w14:paraId="6904E1E8" w14:textId="77777777" w:rsidTr="008910F1">
        <w:tc>
          <w:tcPr>
            <w:tcW w:w="1790" w:type="dxa"/>
          </w:tcPr>
          <w:p w14:paraId="7B2F6FAC" w14:textId="77777777" w:rsidR="008910F1" w:rsidRPr="00C52E41" w:rsidRDefault="008910F1" w:rsidP="008910F1">
            <w:pPr>
              <w:pStyle w:val="a6"/>
              <w:rPr>
                <w:rFonts w:eastAsiaTheme="minorEastAsia"/>
                <w:lang w:eastAsia="zh-CN"/>
              </w:rPr>
            </w:pPr>
            <w:r w:rsidRPr="00C52E41">
              <w:rPr>
                <w:rFonts w:eastAsiaTheme="minorEastAsia" w:hint="eastAsia"/>
                <w:lang w:eastAsia="zh-CN"/>
              </w:rPr>
              <w:t>Staff</w:t>
            </w:r>
          </w:p>
        </w:tc>
        <w:tc>
          <w:tcPr>
            <w:tcW w:w="2781" w:type="dxa"/>
          </w:tcPr>
          <w:p w14:paraId="65DC2406" w14:textId="77777777" w:rsidR="008910F1" w:rsidRPr="00C52E41" w:rsidRDefault="008910F1" w:rsidP="008910F1">
            <w:pPr>
              <w:pStyle w:val="a6"/>
              <w:rPr>
                <w:lang w:eastAsia="zh-TW"/>
              </w:rPr>
            </w:pPr>
            <w:r w:rsidRPr="00C52E41">
              <w:rPr>
                <w:rFonts w:hint="eastAsia"/>
                <w:lang w:eastAsia="zh-TW"/>
              </w:rPr>
              <w:t xml:space="preserve">General term describing all the </w:t>
            </w:r>
            <w:r w:rsidRPr="00C52E41">
              <w:rPr>
                <w:rFonts w:eastAsiaTheme="minorEastAsia" w:hint="eastAsia"/>
                <w:lang w:eastAsia="zh-CN"/>
              </w:rPr>
              <w:t>staffs in the casinos</w:t>
            </w:r>
            <w:r w:rsidRPr="00C52E41">
              <w:rPr>
                <w:rFonts w:hint="eastAsia"/>
                <w:lang w:eastAsia="zh-TW"/>
              </w:rPr>
              <w:t xml:space="preserve"> who </w:t>
            </w:r>
            <w:r w:rsidRPr="00C52E41">
              <w:rPr>
                <w:rFonts w:eastAsiaTheme="minorEastAsia" w:hint="eastAsia"/>
                <w:lang w:eastAsia="zh-CN"/>
              </w:rPr>
              <w:t xml:space="preserve">takes responsible of reporting machine problem and </w:t>
            </w:r>
            <w:r w:rsidRPr="00C52E41">
              <w:rPr>
                <w:rFonts w:hint="eastAsia"/>
                <w:lang w:eastAsia="zh-TW"/>
              </w:rPr>
              <w:t>have registered the website.</w:t>
            </w:r>
          </w:p>
        </w:tc>
        <w:tc>
          <w:tcPr>
            <w:tcW w:w="1536" w:type="dxa"/>
          </w:tcPr>
          <w:p w14:paraId="495EF4D6" w14:textId="77777777" w:rsidR="008910F1" w:rsidRPr="00C52E41" w:rsidRDefault="008910F1" w:rsidP="008910F1">
            <w:pPr>
              <w:pStyle w:val="a6"/>
              <w:rPr>
                <w:rFonts w:eastAsiaTheme="minorEastAsia"/>
                <w:lang w:eastAsia="zh-CN"/>
              </w:rPr>
            </w:pPr>
            <w:r>
              <w:rPr>
                <w:rFonts w:eastAsiaTheme="minorEastAsia" w:hint="eastAsia"/>
                <w:lang w:eastAsia="zh-CN"/>
              </w:rPr>
              <w:t>floorManager</w:t>
            </w:r>
          </w:p>
        </w:tc>
        <w:tc>
          <w:tcPr>
            <w:tcW w:w="3136" w:type="dxa"/>
          </w:tcPr>
          <w:p w14:paraId="5AE39CD8" w14:textId="77777777" w:rsidR="008910F1" w:rsidRPr="00C52E41" w:rsidRDefault="008910F1" w:rsidP="008910F1">
            <w:pPr>
              <w:pStyle w:val="a6"/>
              <w:rPr>
                <w:lang w:eastAsia="zh-TW"/>
              </w:rPr>
            </w:pPr>
            <w:r w:rsidRPr="00C52E41">
              <w:rPr>
                <w:rFonts w:hint="eastAsia"/>
                <w:lang w:eastAsia="zh-TW"/>
              </w:rPr>
              <w:t xml:space="preserve">Each </w:t>
            </w:r>
            <w:r w:rsidRPr="00C52E41">
              <w:rPr>
                <w:rFonts w:eastAsiaTheme="minorEastAsia" w:hint="eastAsia"/>
                <w:lang w:eastAsia="zh-CN"/>
              </w:rPr>
              <w:t>staff</w:t>
            </w:r>
            <w:r w:rsidRPr="00C52E41">
              <w:rPr>
                <w:rFonts w:hint="eastAsia"/>
                <w:lang w:eastAsia="zh-TW"/>
              </w:rPr>
              <w:t xml:space="preserve"> who has registered the </w:t>
            </w:r>
            <w:r w:rsidRPr="00C52E41">
              <w:rPr>
                <w:lang w:eastAsia="zh-TW"/>
              </w:rPr>
              <w:t>website</w:t>
            </w:r>
            <w:r w:rsidRPr="00C52E41">
              <w:rPr>
                <w:rFonts w:hint="eastAsia"/>
                <w:lang w:eastAsia="zh-TW"/>
              </w:rPr>
              <w:t xml:space="preserve"> then will be able to </w:t>
            </w:r>
            <w:r w:rsidRPr="00C52E41">
              <w:rPr>
                <w:rFonts w:eastAsiaTheme="minorEastAsia" w:hint="eastAsia"/>
                <w:lang w:eastAsia="zh-CN"/>
              </w:rPr>
              <w:t xml:space="preserve">report problems. </w:t>
            </w:r>
            <w:r w:rsidRPr="00C52E41">
              <w:rPr>
                <w:rFonts w:hint="eastAsia"/>
                <w:lang w:eastAsia="zh-TW"/>
              </w:rPr>
              <w:t>.</w:t>
            </w:r>
          </w:p>
        </w:tc>
      </w:tr>
      <w:tr w:rsidR="008910F1" w:rsidRPr="00C52E41" w14:paraId="4CBD7169" w14:textId="77777777" w:rsidTr="008910F1">
        <w:trPr>
          <w:trHeight w:val="1926"/>
        </w:trPr>
        <w:tc>
          <w:tcPr>
            <w:tcW w:w="1790" w:type="dxa"/>
          </w:tcPr>
          <w:p w14:paraId="7B5B8082"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2781" w:type="dxa"/>
          </w:tcPr>
          <w:p w14:paraId="005DE567" w14:textId="77777777" w:rsidR="008910F1" w:rsidRPr="00C52E41" w:rsidRDefault="008910F1" w:rsidP="008910F1">
            <w:pPr>
              <w:pStyle w:val="a6"/>
              <w:rPr>
                <w:rFonts w:eastAsiaTheme="minorEastAsia"/>
                <w:lang w:eastAsia="zh-CN"/>
              </w:rPr>
            </w:pPr>
            <w:r>
              <w:rPr>
                <w:rFonts w:eastAsiaTheme="minorEastAsia" w:hint="eastAsia"/>
                <w:lang w:eastAsia="zh-CN"/>
              </w:rPr>
              <w:t>General term describing the all the operators in the LT Game company who takes the responsibility of tracking and reporting the status of the machine problem.</w:t>
            </w:r>
          </w:p>
        </w:tc>
        <w:tc>
          <w:tcPr>
            <w:tcW w:w="1536" w:type="dxa"/>
          </w:tcPr>
          <w:p w14:paraId="2D3662BB"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3136" w:type="dxa"/>
          </w:tcPr>
          <w:p w14:paraId="1A767043" w14:textId="77777777" w:rsidR="008910F1" w:rsidRPr="004F6474" w:rsidRDefault="008910F1" w:rsidP="008910F1">
            <w:pPr>
              <w:pStyle w:val="a6"/>
              <w:rPr>
                <w:rFonts w:eastAsiaTheme="minorEastAsia"/>
                <w:lang w:eastAsia="zh-CN"/>
              </w:rPr>
            </w:pPr>
            <w:r>
              <w:rPr>
                <w:rFonts w:eastAsiaTheme="minorEastAsia" w:hint="eastAsia"/>
                <w:lang w:eastAsia="zh-CN"/>
              </w:rPr>
              <w:t xml:space="preserve">Each operator who has registered the website then will be able to manage the post from the staffs in casinos. </w:t>
            </w:r>
          </w:p>
        </w:tc>
      </w:tr>
      <w:tr w:rsidR="008910F1" w:rsidRPr="00C52E41" w14:paraId="707616F1" w14:textId="77777777" w:rsidTr="008910F1">
        <w:trPr>
          <w:trHeight w:val="1926"/>
        </w:trPr>
        <w:tc>
          <w:tcPr>
            <w:tcW w:w="1790" w:type="dxa"/>
          </w:tcPr>
          <w:p w14:paraId="1AB4B665" w14:textId="77777777" w:rsidR="008910F1" w:rsidRPr="00C52E41" w:rsidRDefault="007E1CEA" w:rsidP="008910F1">
            <w:pPr>
              <w:pStyle w:val="a6"/>
              <w:rPr>
                <w:rFonts w:eastAsiaTheme="minorEastAsia"/>
                <w:lang w:eastAsia="zh-CN"/>
              </w:rPr>
            </w:pPr>
            <w:r>
              <w:rPr>
                <w:rFonts w:eastAsiaTheme="minorEastAsia" w:hint="eastAsia"/>
                <w:lang w:eastAsia="zh-CN"/>
              </w:rPr>
              <w:t>Case</w:t>
            </w:r>
          </w:p>
        </w:tc>
        <w:tc>
          <w:tcPr>
            <w:tcW w:w="2781" w:type="dxa"/>
          </w:tcPr>
          <w:p w14:paraId="21C5EDBA" w14:textId="77777777" w:rsidR="008910F1" w:rsidRPr="00C52E41" w:rsidRDefault="008910F1" w:rsidP="008910F1">
            <w:pPr>
              <w:pStyle w:val="a6"/>
              <w:rPr>
                <w:rFonts w:eastAsiaTheme="minorEastAsia"/>
                <w:lang w:eastAsia="zh-CN"/>
              </w:rPr>
            </w:pPr>
            <w:r w:rsidRPr="00C52E41">
              <w:rPr>
                <w:rFonts w:hint="eastAsia"/>
                <w:lang w:eastAsia="zh-TW"/>
              </w:rPr>
              <w:t xml:space="preserve">General term describing what </w:t>
            </w:r>
            <w:r w:rsidRPr="00C52E41">
              <w:rPr>
                <w:rFonts w:eastAsiaTheme="minorEastAsia" w:hint="eastAsia"/>
                <w:lang w:eastAsia="zh-CN"/>
              </w:rPr>
              <w:t>problem the staff has reported, with the post status, which are pending, under solving, solved.</w:t>
            </w:r>
          </w:p>
        </w:tc>
        <w:tc>
          <w:tcPr>
            <w:tcW w:w="1536" w:type="dxa"/>
          </w:tcPr>
          <w:p w14:paraId="413DB26A" w14:textId="77777777" w:rsidR="008910F1" w:rsidRPr="00C52E41" w:rsidRDefault="008910F1" w:rsidP="007E1CEA">
            <w:pPr>
              <w:pStyle w:val="a6"/>
              <w:rPr>
                <w:rFonts w:eastAsiaTheme="minorEastAsia"/>
                <w:lang w:eastAsia="zh-CN"/>
              </w:rPr>
            </w:pPr>
            <w:r w:rsidRPr="00C52E41">
              <w:rPr>
                <w:rFonts w:eastAsiaTheme="minorEastAsia" w:hint="eastAsia"/>
                <w:lang w:eastAsia="zh-CN"/>
              </w:rPr>
              <w:t>P</w:t>
            </w:r>
            <w:r w:rsidR="007E1CEA">
              <w:rPr>
                <w:rFonts w:eastAsiaTheme="minorEastAsia" w:hint="eastAsia"/>
                <w:lang w:eastAsia="zh-CN"/>
              </w:rPr>
              <w:t>ost</w:t>
            </w:r>
          </w:p>
        </w:tc>
        <w:tc>
          <w:tcPr>
            <w:tcW w:w="3136" w:type="dxa"/>
          </w:tcPr>
          <w:p w14:paraId="76F26F09" w14:textId="77777777" w:rsidR="008910F1" w:rsidRDefault="008910F1" w:rsidP="008910F1">
            <w:pPr>
              <w:pStyle w:val="a6"/>
              <w:rPr>
                <w:rFonts w:eastAsiaTheme="minorEastAsia"/>
                <w:lang w:eastAsia="zh-CN"/>
              </w:rPr>
            </w:pPr>
            <w:r w:rsidRPr="00C52E41">
              <w:rPr>
                <w:rFonts w:hint="eastAsia"/>
                <w:lang w:eastAsia="zh-TW"/>
              </w:rPr>
              <w:t xml:space="preserve">Each </w:t>
            </w:r>
            <w:r w:rsidRPr="00C52E41">
              <w:rPr>
                <w:rFonts w:eastAsiaTheme="minorEastAsia" w:hint="eastAsia"/>
                <w:lang w:eastAsia="zh-CN"/>
              </w:rPr>
              <w:t>post</w:t>
            </w:r>
            <w:r w:rsidRPr="00C52E41">
              <w:rPr>
                <w:rFonts w:hint="eastAsia"/>
                <w:lang w:eastAsia="zh-TW"/>
              </w:rPr>
              <w:t xml:space="preserve"> shows which </w:t>
            </w:r>
            <w:r w:rsidRPr="00C52E41">
              <w:rPr>
                <w:rFonts w:eastAsiaTheme="minorEastAsia" w:hint="eastAsia"/>
                <w:lang w:eastAsia="zh-CN"/>
              </w:rPr>
              <w:t>staff reported it</w:t>
            </w:r>
            <w:r w:rsidRPr="00C52E41">
              <w:rPr>
                <w:rFonts w:hint="eastAsia"/>
                <w:lang w:eastAsia="zh-TW"/>
              </w:rPr>
              <w:t xml:space="preserve"> and the </w:t>
            </w:r>
            <w:r w:rsidRPr="00C52E41">
              <w:rPr>
                <w:rFonts w:eastAsiaTheme="minorEastAsia" w:hint="eastAsia"/>
                <w:lang w:eastAsia="zh-CN"/>
              </w:rPr>
              <w:t xml:space="preserve">post </w:t>
            </w:r>
            <w:r w:rsidRPr="00C52E41">
              <w:rPr>
                <w:rFonts w:hint="eastAsia"/>
                <w:lang w:eastAsia="zh-TW"/>
              </w:rPr>
              <w:t>status.</w:t>
            </w:r>
          </w:p>
          <w:p w14:paraId="4D9AA700" w14:textId="77777777" w:rsidR="008910F1" w:rsidRDefault="008910F1" w:rsidP="008910F1">
            <w:pPr>
              <w:pStyle w:val="a6"/>
              <w:rPr>
                <w:rFonts w:eastAsiaTheme="minorEastAsia"/>
                <w:lang w:eastAsia="zh-CN"/>
              </w:rPr>
            </w:pPr>
          </w:p>
          <w:p w14:paraId="41059938" w14:textId="77777777" w:rsidR="008910F1" w:rsidRDefault="008910F1" w:rsidP="008910F1">
            <w:pPr>
              <w:pStyle w:val="a6"/>
              <w:rPr>
                <w:rFonts w:eastAsiaTheme="minorEastAsia"/>
                <w:lang w:eastAsia="zh-CN"/>
              </w:rPr>
            </w:pPr>
          </w:p>
          <w:p w14:paraId="0ED3DA9B" w14:textId="77777777" w:rsidR="008910F1" w:rsidRPr="004F6474" w:rsidRDefault="008910F1" w:rsidP="008910F1">
            <w:pPr>
              <w:pStyle w:val="a6"/>
              <w:rPr>
                <w:rFonts w:eastAsiaTheme="minorEastAsia"/>
                <w:lang w:eastAsia="zh-CN"/>
              </w:rPr>
            </w:pPr>
          </w:p>
        </w:tc>
      </w:tr>
    </w:tbl>
    <w:p w14:paraId="7D5B02F3" w14:textId="77777777" w:rsidR="00D862B7" w:rsidRDefault="00106E8F" w:rsidP="004F6474">
      <w:pPr>
        <w:rPr>
          <w:rFonts w:eastAsiaTheme="minorEastAsia"/>
          <w:lang w:eastAsia="zh-CN"/>
        </w:rPr>
      </w:pPr>
      <w:r>
        <w:rPr>
          <w:rFonts w:eastAsiaTheme="minorEastAsia" w:hint="eastAsia"/>
          <w:noProof/>
          <w:lang w:eastAsia="zh-CN"/>
        </w:rPr>
        <w:drawing>
          <wp:anchor distT="0" distB="0" distL="114300" distR="114300" simplePos="0" relativeHeight="251695104" behindDoc="1" locked="0" layoutInCell="1" allowOverlap="1" wp14:anchorId="0146B0FB" wp14:editId="10002B4F">
            <wp:simplePos x="0" y="0"/>
            <wp:positionH relativeFrom="column">
              <wp:posOffset>-389890</wp:posOffset>
            </wp:positionH>
            <wp:positionV relativeFrom="paragraph">
              <wp:posOffset>3152775</wp:posOffset>
            </wp:positionV>
            <wp:extent cx="8221345" cy="6352540"/>
            <wp:effectExtent l="0" t="0" r="0" b="0"/>
            <wp:wrapTight wrapText="bothSides">
              <wp:wrapPolygon edited="0">
                <wp:start x="1602" y="7579"/>
                <wp:lineTo x="1652" y="9522"/>
                <wp:lineTo x="16016" y="9522"/>
                <wp:lineTo x="16066" y="9522"/>
                <wp:lineTo x="16116" y="8745"/>
                <wp:lineTo x="16116" y="8615"/>
                <wp:lineTo x="16066" y="7643"/>
                <wp:lineTo x="16066" y="7579"/>
                <wp:lineTo x="1602" y="7579"/>
              </wp:wrapPolygon>
            </wp:wrapTight>
            <wp:docPr id="8" name="图片 2" descr="C:\Users\Administrator\Desktop\Class Diagram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lass Diagram - New Page (1).png"/>
                    <pic:cNvPicPr>
                      <a:picLocks noChangeAspect="1" noChangeArrowheads="1"/>
                    </pic:cNvPicPr>
                  </pic:nvPicPr>
                  <pic:blipFill>
                    <a:blip r:embed="rId12" cstate="print"/>
                    <a:srcRect/>
                    <a:stretch>
                      <a:fillRect/>
                    </a:stretch>
                  </pic:blipFill>
                  <pic:spPr bwMode="auto">
                    <a:xfrm>
                      <a:off x="0" y="0"/>
                      <a:ext cx="8221345" cy="6352540"/>
                    </a:xfrm>
                    <a:prstGeom prst="rect">
                      <a:avLst/>
                    </a:prstGeom>
                    <a:noFill/>
                    <a:ln w="9525">
                      <a:noFill/>
                      <a:miter lim="800000"/>
                      <a:headEnd/>
                      <a:tailEnd/>
                    </a:ln>
                  </pic:spPr>
                </pic:pic>
              </a:graphicData>
            </a:graphic>
          </wp:anchor>
        </w:drawing>
      </w:r>
    </w:p>
    <w:p w14:paraId="278D1798" w14:textId="77777777" w:rsidR="004F6474" w:rsidRDefault="00D862B7" w:rsidP="004F6474">
      <w:pPr>
        <w:rPr>
          <w:rFonts w:eastAsiaTheme="minorEastAsia"/>
          <w:lang w:eastAsia="zh-CN"/>
        </w:rPr>
      </w:pPr>
      <w:r>
        <w:rPr>
          <w:rFonts w:eastAsiaTheme="minorEastAsia" w:hint="eastAsia"/>
          <w:lang w:eastAsia="zh-CN"/>
        </w:rPr>
        <w:t>The following is the state diagram of the database schema</w:t>
      </w:r>
    </w:p>
    <w:p w14:paraId="6ACEEAAC" w14:textId="77777777" w:rsidR="00D862B7" w:rsidRDefault="00D862B7" w:rsidP="004F6474">
      <w:pPr>
        <w:rPr>
          <w:rFonts w:eastAsiaTheme="minorEastAsia"/>
          <w:lang w:eastAsia="zh-CN"/>
        </w:rPr>
      </w:pPr>
    </w:p>
    <w:p w14:paraId="1F0DBB21" w14:textId="77777777" w:rsidR="004F6474" w:rsidRDefault="004F6474" w:rsidP="004F6474">
      <w:pPr>
        <w:rPr>
          <w:rFonts w:eastAsiaTheme="minorEastAsia"/>
          <w:lang w:eastAsia="zh-CN"/>
        </w:rPr>
      </w:pPr>
    </w:p>
    <w:p w14:paraId="6CD0912A" w14:textId="77777777" w:rsidR="004F6474" w:rsidRDefault="004F6474" w:rsidP="004F6474">
      <w:pPr>
        <w:rPr>
          <w:rFonts w:eastAsiaTheme="minorEastAsia"/>
          <w:lang w:eastAsia="zh-CN"/>
        </w:rPr>
      </w:pPr>
    </w:p>
    <w:p w14:paraId="185DF098" w14:textId="77777777" w:rsidR="004F6474" w:rsidRDefault="004F6474" w:rsidP="004F6474">
      <w:pPr>
        <w:rPr>
          <w:rFonts w:eastAsiaTheme="minorEastAsia"/>
          <w:lang w:eastAsia="zh-CN"/>
        </w:rPr>
      </w:pPr>
    </w:p>
    <w:p w14:paraId="66E3C644" w14:textId="77777777" w:rsidR="004F6474" w:rsidRDefault="004F6474" w:rsidP="004F6474">
      <w:pPr>
        <w:rPr>
          <w:rFonts w:eastAsiaTheme="minorEastAsia"/>
          <w:lang w:eastAsia="zh-CN"/>
        </w:rPr>
      </w:pPr>
    </w:p>
    <w:p w14:paraId="4B3A10BE" w14:textId="77777777" w:rsidR="004F6474" w:rsidRDefault="004F6474" w:rsidP="004F6474">
      <w:pPr>
        <w:rPr>
          <w:rFonts w:eastAsiaTheme="minorEastAsia"/>
          <w:lang w:eastAsia="zh-CN"/>
        </w:rPr>
      </w:pPr>
    </w:p>
    <w:p w14:paraId="0DA13466" w14:textId="77777777" w:rsidR="00526493" w:rsidRPr="009B318B" w:rsidRDefault="00526493"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C52E41" w14:paraId="285F23E9" w14:textId="77777777" w:rsidTr="00526493">
        <w:tc>
          <w:tcPr>
            <w:tcW w:w="1394" w:type="dxa"/>
            <w:tcBorders>
              <w:bottom w:val="single" w:sz="4" w:space="0" w:color="auto"/>
            </w:tcBorders>
          </w:tcPr>
          <w:p w14:paraId="7C63EBB1" w14:textId="77777777" w:rsidR="00FC4F09" w:rsidRPr="00C52E41" w:rsidRDefault="00FC4F09" w:rsidP="00084A48">
            <w:pPr>
              <w:pStyle w:val="a6"/>
              <w:rPr>
                <w:lang w:eastAsia="zh-TW"/>
              </w:rPr>
            </w:pPr>
            <w:r w:rsidRPr="00C52E41">
              <w:rPr>
                <w:lang w:eastAsia="zh-TW"/>
              </w:rPr>
              <w:t>E</w:t>
            </w:r>
            <w:r w:rsidRPr="00C52E41">
              <w:rPr>
                <w:rFonts w:hint="eastAsia"/>
                <w:lang w:eastAsia="zh-TW"/>
              </w:rPr>
              <w:t>ntity name</w:t>
            </w:r>
          </w:p>
        </w:tc>
        <w:tc>
          <w:tcPr>
            <w:tcW w:w="1577" w:type="dxa"/>
            <w:tcBorders>
              <w:bottom w:val="single" w:sz="4" w:space="0" w:color="auto"/>
            </w:tcBorders>
          </w:tcPr>
          <w:p w14:paraId="2055DFD0" w14:textId="77777777" w:rsidR="00FC4F09" w:rsidRPr="00C52E41" w:rsidRDefault="00FC4F09" w:rsidP="00084A48">
            <w:pPr>
              <w:pStyle w:val="a6"/>
              <w:rPr>
                <w:lang w:eastAsia="zh-TW"/>
              </w:rPr>
            </w:pPr>
            <w:r w:rsidRPr="00C52E41">
              <w:rPr>
                <w:lang w:eastAsia="zh-TW"/>
              </w:rPr>
              <w:t>A</w:t>
            </w:r>
            <w:r w:rsidRPr="00C52E41">
              <w:rPr>
                <w:rFonts w:hint="eastAsia"/>
                <w:lang w:eastAsia="zh-TW"/>
              </w:rPr>
              <w:t>ttributes</w:t>
            </w:r>
          </w:p>
        </w:tc>
        <w:tc>
          <w:tcPr>
            <w:tcW w:w="1991" w:type="dxa"/>
            <w:tcBorders>
              <w:bottom w:val="single" w:sz="4" w:space="0" w:color="auto"/>
            </w:tcBorders>
          </w:tcPr>
          <w:p w14:paraId="1977E171" w14:textId="77777777" w:rsidR="00FC4F09" w:rsidRPr="00C52E41" w:rsidRDefault="00FC4F09" w:rsidP="00084A48">
            <w:pPr>
              <w:pStyle w:val="a6"/>
              <w:rPr>
                <w:lang w:eastAsia="zh-TW"/>
              </w:rPr>
            </w:pPr>
            <w:r w:rsidRPr="00C52E41">
              <w:rPr>
                <w:lang w:eastAsia="zh-TW"/>
              </w:rPr>
              <w:t>D</w:t>
            </w:r>
            <w:r w:rsidRPr="00C52E41">
              <w:rPr>
                <w:rFonts w:hint="eastAsia"/>
                <w:lang w:eastAsia="zh-TW"/>
              </w:rPr>
              <w:t>escription</w:t>
            </w:r>
          </w:p>
        </w:tc>
        <w:tc>
          <w:tcPr>
            <w:tcW w:w="2126" w:type="dxa"/>
            <w:tcBorders>
              <w:bottom w:val="single" w:sz="4" w:space="0" w:color="auto"/>
            </w:tcBorders>
          </w:tcPr>
          <w:p w14:paraId="27106C57" w14:textId="77777777" w:rsidR="00FC4F09" w:rsidRPr="00C52E41" w:rsidRDefault="00FC4F09" w:rsidP="00084A48">
            <w:pPr>
              <w:pStyle w:val="a6"/>
              <w:rPr>
                <w:lang w:eastAsia="zh-TW"/>
              </w:rPr>
            </w:pPr>
            <w:r w:rsidRPr="00C52E41">
              <w:rPr>
                <w:lang w:eastAsia="zh-TW"/>
              </w:rPr>
              <w:t>D</w:t>
            </w:r>
            <w:r w:rsidRPr="00C52E41">
              <w:rPr>
                <w:rFonts w:hint="eastAsia"/>
                <w:lang w:eastAsia="zh-TW"/>
              </w:rPr>
              <w:t>ata type &amp;</w:t>
            </w:r>
            <w:r w:rsidRPr="00C52E41">
              <w:rPr>
                <w:lang w:eastAsia="zh-TW"/>
              </w:rPr>
              <w:t>length</w:t>
            </w:r>
          </w:p>
        </w:tc>
        <w:tc>
          <w:tcPr>
            <w:tcW w:w="850" w:type="dxa"/>
            <w:tcBorders>
              <w:bottom w:val="single" w:sz="4" w:space="0" w:color="auto"/>
            </w:tcBorders>
          </w:tcPr>
          <w:p w14:paraId="3C19199A" w14:textId="77777777" w:rsidR="00FC4F09" w:rsidRPr="00C52E41" w:rsidRDefault="00FC4F09" w:rsidP="00084A48">
            <w:pPr>
              <w:pStyle w:val="a6"/>
              <w:rPr>
                <w:lang w:eastAsia="zh-TW"/>
              </w:rPr>
            </w:pPr>
            <w:r w:rsidRPr="00C52E41">
              <w:rPr>
                <w:lang w:eastAsia="zh-TW"/>
              </w:rPr>
              <w:t>N</w:t>
            </w:r>
            <w:r w:rsidRPr="00C52E41">
              <w:rPr>
                <w:rFonts w:hint="eastAsia"/>
                <w:lang w:eastAsia="zh-TW"/>
              </w:rPr>
              <w:t>ulls</w:t>
            </w:r>
          </w:p>
        </w:tc>
        <w:tc>
          <w:tcPr>
            <w:tcW w:w="993" w:type="dxa"/>
            <w:tcBorders>
              <w:bottom w:val="single" w:sz="4" w:space="0" w:color="auto"/>
            </w:tcBorders>
          </w:tcPr>
          <w:p w14:paraId="29F7F42D" w14:textId="77777777" w:rsidR="00FC4F09" w:rsidRPr="00C52E41" w:rsidRDefault="00FC4F09" w:rsidP="00084A48">
            <w:pPr>
              <w:pStyle w:val="a6"/>
              <w:rPr>
                <w:lang w:eastAsia="zh-TW"/>
              </w:rPr>
            </w:pPr>
            <w:r w:rsidRPr="00C52E41">
              <w:rPr>
                <w:lang w:eastAsia="zh-TW"/>
              </w:rPr>
              <w:t>M</w:t>
            </w:r>
            <w:r w:rsidRPr="00C52E41">
              <w:rPr>
                <w:rFonts w:hint="eastAsia"/>
                <w:lang w:eastAsia="zh-TW"/>
              </w:rPr>
              <w:t>ulti-valued</w:t>
            </w:r>
          </w:p>
        </w:tc>
      </w:tr>
      <w:tr w:rsidR="00084A48" w:rsidRPr="00C52E41" w14:paraId="557C1242" w14:textId="77777777" w:rsidTr="00526493">
        <w:tc>
          <w:tcPr>
            <w:tcW w:w="1394" w:type="dxa"/>
            <w:vMerge w:val="restart"/>
          </w:tcPr>
          <w:p w14:paraId="64F1790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Staff</w:t>
            </w:r>
          </w:p>
        </w:tc>
        <w:tc>
          <w:tcPr>
            <w:tcW w:w="1577" w:type="dxa"/>
            <w:tcBorders>
              <w:bottom w:val="single" w:sz="4" w:space="0" w:color="auto"/>
            </w:tcBorders>
          </w:tcPr>
          <w:p w14:paraId="1EBC39FD" w14:textId="77777777" w:rsidR="00084A48" w:rsidRPr="00C52E41" w:rsidRDefault="00084A48" w:rsidP="00084A48">
            <w:pPr>
              <w:pStyle w:val="a6"/>
              <w:rPr>
                <w:lang w:eastAsia="zh-TW"/>
              </w:rPr>
            </w:pPr>
            <w:r w:rsidRPr="00C52E41">
              <w:rPr>
                <w:rFonts w:hint="eastAsia"/>
                <w:lang w:eastAsia="zh-TW"/>
              </w:rPr>
              <w:t>Email</w:t>
            </w:r>
          </w:p>
        </w:tc>
        <w:tc>
          <w:tcPr>
            <w:tcW w:w="1991" w:type="dxa"/>
            <w:tcBorders>
              <w:bottom w:val="single" w:sz="4" w:space="0" w:color="auto"/>
            </w:tcBorders>
          </w:tcPr>
          <w:p w14:paraId="360966D8" w14:textId="77777777" w:rsidR="00084A48" w:rsidRPr="00526493" w:rsidRDefault="00084A48" w:rsidP="00526493">
            <w:pPr>
              <w:pStyle w:val="a6"/>
              <w:rPr>
                <w:rFonts w:eastAsiaTheme="minorEastAsia"/>
                <w:lang w:eastAsia="zh-CN"/>
              </w:rPr>
            </w:pPr>
            <w:r w:rsidRPr="00C52E41">
              <w:rPr>
                <w:lang w:eastAsia="zh-TW"/>
              </w:rPr>
              <w:t>U</w:t>
            </w:r>
            <w:r w:rsidRPr="00C52E41">
              <w:rPr>
                <w:rFonts w:hint="eastAsia"/>
                <w:lang w:eastAsia="zh-TW"/>
              </w:rPr>
              <w:t xml:space="preserve">niquely identity email of </w:t>
            </w:r>
            <w:r w:rsidR="00526493">
              <w:rPr>
                <w:rFonts w:eastAsiaTheme="minorEastAsia" w:hint="eastAsia"/>
                <w:lang w:eastAsia="zh-CN"/>
              </w:rPr>
              <w:t>staff in casinos</w:t>
            </w:r>
          </w:p>
        </w:tc>
        <w:tc>
          <w:tcPr>
            <w:tcW w:w="2126" w:type="dxa"/>
            <w:tcBorders>
              <w:bottom w:val="single" w:sz="4" w:space="0" w:color="auto"/>
            </w:tcBorders>
          </w:tcPr>
          <w:p w14:paraId="21BB2E55" w14:textId="77777777" w:rsidR="00084A48" w:rsidRPr="00C52E41" w:rsidRDefault="00084A48" w:rsidP="00084A48">
            <w:pPr>
              <w:pStyle w:val="a6"/>
              <w:rPr>
                <w:lang w:eastAsia="zh-TW"/>
              </w:rPr>
            </w:pPr>
            <w:bookmarkStart w:id="27" w:name="OLE_LINK9"/>
            <w:bookmarkStart w:id="28" w:name="OLE_LINK10"/>
            <w:r w:rsidRPr="00C52E41">
              <w:rPr>
                <w:rFonts w:hint="eastAsia"/>
                <w:lang w:eastAsia="zh-TW"/>
              </w:rPr>
              <w:t>30 variable characters</w:t>
            </w:r>
            <w:bookmarkEnd w:id="27"/>
            <w:bookmarkEnd w:id="28"/>
          </w:p>
        </w:tc>
        <w:tc>
          <w:tcPr>
            <w:tcW w:w="850" w:type="dxa"/>
            <w:tcBorders>
              <w:bottom w:val="single" w:sz="4" w:space="0" w:color="auto"/>
            </w:tcBorders>
          </w:tcPr>
          <w:p w14:paraId="24ED3FC2" w14:textId="77777777" w:rsidR="00084A48" w:rsidRPr="00C52E41" w:rsidRDefault="00084A48" w:rsidP="00084A48">
            <w:pPr>
              <w:pStyle w:val="a6"/>
              <w:rPr>
                <w:lang w:eastAsia="zh-TW"/>
              </w:rPr>
            </w:pPr>
            <w:r w:rsidRPr="00C52E41">
              <w:rPr>
                <w:rFonts w:hint="eastAsia"/>
                <w:lang w:eastAsia="zh-TW"/>
              </w:rPr>
              <w:t>No</w:t>
            </w:r>
          </w:p>
        </w:tc>
        <w:tc>
          <w:tcPr>
            <w:tcW w:w="993" w:type="dxa"/>
            <w:tcBorders>
              <w:bottom w:val="single" w:sz="4" w:space="0" w:color="auto"/>
            </w:tcBorders>
          </w:tcPr>
          <w:p w14:paraId="3CB3B6E4"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31352C7A" w14:textId="77777777" w:rsidTr="00526493">
        <w:tc>
          <w:tcPr>
            <w:tcW w:w="1394" w:type="dxa"/>
            <w:vMerge/>
          </w:tcPr>
          <w:p w14:paraId="13D5481E"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3C6E14" w14:textId="77777777" w:rsidR="00084A48" w:rsidRPr="00C52E41" w:rsidRDefault="00084A48" w:rsidP="00084A48">
            <w:pPr>
              <w:pStyle w:val="a6"/>
              <w:rPr>
                <w:lang w:eastAsia="zh-TW"/>
              </w:rPr>
            </w:pPr>
            <w:r w:rsidRPr="00C52E41">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4157E489" w14:textId="77777777" w:rsidR="00084A48" w:rsidRPr="00C52E41" w:rsidRDefault="00084A48" w:rsidP="00084A48">
            <w:pPr>
              <w:pStyle w:val="a6"/>
              <w:rPr>
                <w:rFonts w:eastAsiaTheme="minorEastAsia"/>
                <w:lang w:eastAsia="zh-CN"/>
              </w:rPr>
            </w:pPr>
            <w:r w:rsidRPr="00C52E41">
              <w:rPr>
                <w:lang w:eastAsia="zh-TW"/>
              </w:rPr>
              <w:t>T</w:t>
            </w:r>
            <w:r w:rsidRPr="00C52E41">
              <w:rPr>
                <w:rFonts w:hint="eastAsia"/>
                <w:lang w:eastAsia="zh-TW"/>
              </w:rPr>
              <w:t xml:space="preserve">he name of </w:t>
            </w:r>
            <w:r w:rsidRPr="00C52E41">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63E72B91"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367F44AD"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B7A6302"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21AC500" w14:textId="77777777" w:rsidTr="00526493">
        <w:tc>
          <w:tcPr>
            <w:tcW w:w="1394" w:type="dxa"/>
            <w:vMerge/>
          </w:tcPr>
          <w:p w14:paraId="5FF81B9C"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4C4820F7"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06256FC9"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653E3381" w14:textId="77777777" w:rsidR="00084A48" w:rsidRPr="00C52E41" w:rsidRDefault="00084A48" w:rsidP="00084A48">
            <w:pPr>
              <w:pStyle w:val="a6"/>
              <w:rPr>
                <w:lang w:eastAsia="zh-TW"/>
              </w:rPr>
            </w:pPr>
            <w:r w:rsidRPr="00C52E41">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1E4AD2A1"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377F1A25"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16431472" w14:textId="77777777" w:rsidTr="00526493">
        <w:tc>
          <w:tcPr>
            <w:tcW w:w="1394" w:type="dxa"/>
            <w:vMerge/>
            <w:tcBorders>
              <w:bottom w:val="single" w:sz="4" w:space="0" w:color="auto"/>
            </w:tcBorders>
          </w:tcPr>
          <w:p w14:paraId="78045661"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972CF15" w14:textId="77777777" w:rsidR="00084A48" w:rsidRPr="00C52E41" w:rsidRDefault="00084A48" w:rsidP="00084A48">
            <w:pPr>
              <w:pStyle w:val="a6"/>
              <w:rPr>
                <w:lang w:eastAsia="zh-TW"/>
              </w:rPr>
            </w:pPr>
            <w:r w:rsidRPr="00C52E41">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247F3E9C" w14:textId="77777777" w:rsidR="00084A48" w:rsidRPr="00C52E41" w:rsidRDefault="00084A48" w:rsidP="00084A48">
            <w:pPr>
              <w:pStyle w:val="a6"/>
              <w:rPr>
                <w:lang w:eastAsia="zh-TW"/>
              </w:rPr>
            </w:pPr>
            <w:r w:rsidRPr="00C52E41">
              <w:rPr>
                <w:lang w:eastAsia="zh-TW"/>
              </w:rPr>
              <w:t>P</w:t>
            </w:r>
            <w:r w:rsidRPr="00C52E41">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4091A251" w14:textId="77777777" w:rsidR="00084A48" w:rsidRPr="00775EDB" w:rsidRDefault="00084A48" w:rsidP="00775EDB">
            <w:pPr>
              <w:pStyle w:val="a6"/>
              <w:rPr>
                <w:rFonts w:eastAsiaTheme="minorEastAsia"/>
                <w:lang w:eastAsia="zh-CN"/>
              </w:rPr>
            </w:pPr>
            <w:r w:rsidRPr="00C52E41">
              <w:rPr>
                <w:rFonts w:hint="eastAsia"/>
                <w:lang w:eastAsia="zh-TW"/>
              </w:rPr>
              <w:t xml:space="preserve">6-16 characters </w:t>
            </w:r>
            <w:r w:rsidR="00775EDB">
              <w:rPr>
                <w:rFonts w:eastAsiaTheme="minorEastAsia" w:hint="eastAsia"/>
                <w:lang w:eastAsia="zh-CN"/>
              </w:rPr>
              <w:t>and both number and character are required</w:t>
            </w:r>
          </w:p>
        </w:tc>
        <w:tc>
          <w:tcPr>
            <w:tcW w:w="850" w:type="dxa"/>
            <w:tcBorders>
              <w:top w:val="single" w:sz="4" w:space="0" w:color="auto"/>
              <w:left w:val="single" w:sz="4" w:space="0" w:color="auto"/>
              <w:bottom w:val="single" w:sz="4" w:space="0" w:color="auto"/>
              <w:right w:val="single" w:sz="4" w:space="0" w:color="auto"/>
            </w:tcBorders>
          </w:tcPr>
          <w:p w14:paraId="2E0CC762"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3B49B8CB"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6F1A7C2A" w14:textId="77777777" w:rsidTr="00526493">
        <w:tc>
          <w:tcPr>
            <w:tcW w:w="1394" w:type="dxa"/>
            <w:vMerge w:val="restart"/>
            <w:tcBorders>
              <w:top w:val="single" w:sz="4" w:space="0" w:color="auto"/>
            </w:tcBorders>
          </w:tcPr>
          <w:p w14:paraId="267424F2" w14:textId="77777777" w:rsidR="00084A48" w:rsidRPr="00C52E41" w:rsidRDefault="007E1CEA" w:rsidP="00084A48">
            <w:pPr>
              <w:pStyle w:val="a6"/>
              <w:rPr>
                <w:lang w:eastAsia="zh-TW"/>
              </w:rPr>
            </w:pPr>
            <w:r>
              <w:rPr>
                <w:rFonts w:eastAsiaTheme="minorEastAsia" w:hint="eastAsia"/>
                <w:lang w:eastAsia="zh-CN"/>
              </w:rPr>
              <w:t>Case</w:t>
            </w:r>
          </w:p>
        </w:tc>
        <w:tc>
          <w:tcPr>
            <w:tcW w:w="1577" w:type="dxa"/>
            <w:tcBorders>
              <w:top w:val="single" w:sz="4" w:space="0" w:color="auto"/>
              <w:bottom w:val="single" w:sz="4" w:space="0" w:color="auto"/>
            </w:tcBorders>
          </w:tcPr>
          <w:p w14:paraId="50BA0EFC"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Subject</w:t>
            </w:r>
          </w:p>
        </w:tc>
        <w:tc>
          <w:tcPr>
            <w:tcW w:w="1991" w:type="dxa"/>
            <w:tcBorders>
              <w:top w:val="single" w:sz="4" w:space="0" w:color="auto"/>
              <w:bottom w:val="single" w:sz="4" w:space="0" w:color="auto"/>
            </w:tcBorders>
          </w:tcPr>
          <w:p w14:paraId="0CDDC6CC" w14:textId="77777777" w:rsidR="00084A48" w:rsidRPr="00C52E41" w:rsidRDefault="00084A48" w:rsidP="00084A48">
            <w:pPr>
              <w:pStyle w:val="a6"/>
              <w:rPr>
                <w:rFonts w:eastAsiaTheme="minorEastAsia"/>
                <w:b/>
                <w:lang w:eastAsia="zh-CN"/>
              </w:rPr>
            </w:pPr>
            <w:r w:rsidRPr="00C52E41">
              <w:rPr>
                <w:rFonts w:eastAsiaTheme="minorEastAsia" w:hint="eastAsia"/>
                <w:lang w:eastAsia="zh-CN"/>
              </w:rPr>
              <w:t>The subject of the post</w:t>
            </w:r>
          </w:p>
        </w:tc>
        <w:tc>
          <w:tcPr>
            <w:tcW w:w="2126" w:type="dxa"/>
            <w:tcBorders>
              <w:top w:val="single" w:sz="4" w:space="0" w:color="auto"/>
              <w:bottom w:val="single" w:sz="4" w:space="0" w:color="auto"/>
            </w:tcBorders>
          </w:tcPr>
          <w:p w14:paraId="33202D24" w14:textId="77777777" w:rsidR="00084A48" w:rsidRPr="00C52E41" w:rsidRDefault="00084A48" w:rsidP="00084A48">
            <w:pPr>
              <w:pStyle w:val="a6"/>
              <w:rPr>
                <w:lang w:eastAsia="zh-TW"/>
              </w:rPr>
            </w:pPr>
            <w:r w:rsidRPr="00C52E41">
              <w:rPr>
                <w:rFonts w:hint="eastAsia"/>
                <w:lang w:eastAsia="zh-TW"/>
              </w:rPr>
              <w:t>30 variable characters</w:t>
            </w:r>
          </w:p>
        </w:tc>
        <w:tc>
          <w:tcPr>
            <w:tcW w:w="850" w:type="dxa"/>
            <w:tcBorders>
              <w:top w:val="single" w:sz="4" w:space="0" w:color="auto"/>
              <w:bottom w:val="single" w:sz="4" w:space="0" w:color="auto"/>
            </w:tcBorders>
          </w:tcPr>
          <w:p w14:paraId="74709E48"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1F75390D"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717C21A4" w14:textId="77777777" w:rsidTr="00526493">
        <w:tc>
          <w:tcPr>
            <w:tcW w:w="1394" w:type="dxa"/>
            <w:vMerge/>
          </w:tcPr>
          <w:p w14:paraId="661A4C4B" w14:textId="77777777" w:rsidR="00084A48" w:rsidRPr="00C52E41" w:rsidRDefault="00084A48" w:rsidP="00084A48">
            <w:pPr>
              <w:pStyle w:val="a6"/>
              <w:rPr>
                <w:lang w:eastAsia="zh-TW"/>
              </w:rPr>
            </w:pPr>
          </w:p>
        </w:tc>
        <w:tc>
          <w:tcPr>
            <w:tcW w:w="1577" w:type="dxa"/>
            <w:tcBorders>
              <w:top w:val="single" w:sz="4" w:space="0" w:color="auto"/>
              <w:bottom w:val="single" w:sz="4" w:space="0" w:color="auto"/>
            </w:tcBorders>
          </w:tcPr>
          <w:p w14:paraId="19EDCEF6"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description</w:t>
            </w:r>
          </w:p>
        </w:tc>
        <w:tc>
          <w:tcPr>
            <w:tcW w:w="1991" w:type="dxa"/>
            <w:tcBorders>
              <w:top w:val="single" w:sz="4" w:space="0" w:color="auto"/>
              <w:bottom w:val="single" w:sz="4" w:space="0" w:color="auto"/>
            </w:tcBorders>
          </w:tcPr>
          <w:p w14:paraId="5329748E" w14:textId="77777777" w:rsidR="00084A48" w:rsidRPr="00C52E41" w:rsidRDefault="00084A48" w:rsidP="00084A48">
            <w:pPr>
              <w:pStyle w:val="a6"/>
              <w:rPr>
                <w:lang w:eastAsia="zh-TW"/>
              </w:rPr>
            </w:pPr>
            <w:r w:rsidRPr="00C52E41">
              <w:rPr>
                <w:rFonts w:eastAsiaTheme="minorEastAsia" w:hint="eastAsia"/>
                <w:lang w:eastAsia="zh-CN"/>
              </w:rPr>
              <w:t>The description of the post</w:t>
            </w:r>
          </w:p>
        </w:tc>
        <w:tc>
          <w:tcPr>
            <w:tcW w:w="2126" w:type="dxa"/>
            <w:tcBorders>
              <w:top w:val="single" w:sz="4" w:space="0" w:color="auto"/>
              <w:bottom w:val="single" w:sz="4" w:space="0" w:color="auto"/>
            </w:tcBorders>
          </w:tcPr>
          <w:p w14:paraId="78694679" w14:textId="77777777" w:rsidR="00084A48" w:rsidRPr="00C52E41" w:rsidRDefault="00084A48" w:rsidP="00084A48">
            <w:pPr>
              <w:pStyle w:val="a6"/>
              <w:rPr>
                <w:lang w:eastAsia="zh-TW"/>
              </w:rPr>
            </w:pPr>
            <w:r w:rsidRPr="00C52E41">
              <w:rPr>
                <w:rFonts w:eastAsiaTheme="minorEastAsia" w:hint="eastAsia"/>
                <w:lang w:eastAsia="zh-CN"/>
              </w:rPr>
              <w:t>200</w:t>
            </w:r>
            <w:r w:rsidRPr="00C52E41">
              <w:rPr>
                <w:rFonts w:hint="eastAsia"/>
                <w:lang w:eastAsia="zh-TW"/>
              </w:rPr>
              <w:t xml:space="preserve"> variable characters </w:t>
            </w:r>
          </w:p>
        </w:tc>
        <w:tc>
          <w:tcPr>
            <w:tcW w:w="850" w:type="dxa"/>
            <w:tcBorders>
              <w:top w:val="single" w:sz="4" w:space="0" w:color="auto"/>
              <w:bottom w:val="single" w:sz="4" w:space="0" w:color="auto"/>
            </w:tcBorders>
          </w:tcPr>
          <w:p w14:paraId="79C17675"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0DEA52EE"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2B0B00AB" w14:textId="77777777" w:rsidTr="00526493">
        <w:tc>
          <w:tcPr>
            <w:tcW w:w="1394" w:type="dxa"/>
            <w:vMerge/>
            <w:tcBorders>
              <w:right w:val="single" w:sz="4" w:space="0" w:color="auto"/>
            </w:tcBorders>
          </w:tcPr>
          <w:p w14:paraId="42237EB9"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6C159A5" w14:textId="77777777" w:rsidR="00084A48" w:rsidRPr="00C52E41" w:rsidRDefault="00084A48" w:rsidP="00084A48">
            <w:pPr>
              <w:pStyle w:val="a6"/>
              <w:rPr>
                <w:lang w:eastAsia="zh-TW"/>
              </w:rPr>
            </w:pPr>
            <w:r w:rsidRPr="00C52E41">
              <w:rPr>
                <w:lang w:eastAsia="zh-TW"/>
              </w:rPr>
              <w:t>P</w:t>
            </w:r>
            <w:r w:rsidRPr="00C52E41">
              <w:rPr>
                <w:rFonts w:eastAsiaTheme="minorEastAsia" w:hint="eastAsia"/>
                <w:lang w:eastAsia="zh-CN"/>
              </w:rPr>
              <w:t>ost</w:t>
            </w:r>
            <w:r w:rsidRPr="00C52E41">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2298F200" w14:textId="77777777" w:rsidR="00084A48" w:rsidRPr="00C52E41" w:rsidRDefault="00084A48" w:rsidP="00084A48">
            <w:pPr>
              <w:pStyle w:val="a6"/>
              <w:rPr>
                <w:lang w:eastAsia="zh-HK"/>
              </w:rPr>
            </w:pPr>
            <w:r w:rsidRPr="00C52E41">
              <w:rPr>
                <w:lang w:eastAsia="zh-TW"/>
              </w:rPr>
              <w:t>T</w:t>
            </w:r>
            <w:r w:rsidRPr="00C52E41">
              <w:rPr>
                <w:rFonts w:hint="eastAsia"/>
                <w:lang w:eastAsia="zh-TW"/>
              </w:rPr>
              <w:t xml:space="preserve">he date the </w:t>
            </w:r>
            <w:r w:rsidRPr="00C52E41">
              <w:rPr>
                <w:rFonts w:eastAsiaTheme="minorEastAsia" w:hint="eastAsia"/>
                <w:lang w:eastAsia="zh-CN"/>
              </w:rPr>
              <w:t>staff</w:t>
            </w:r>
            <w:r w:rsidRPr="00C52E41">
              <w:rPr>
                <w:rFonts w:hint="eastAsia"/>
                <w:lang w:eastAsia="zh-TW"/>
              </w:rPr>
              <w:t xml:space="preserve"> that </w:t>
            </w:r>
            <w:r w:rsidRPr="00C52E41">
              <w:rPr>
                <w:rFonts w:eastAsiaTheme="minorEastAsia" w:hint="eastAsia"/>
                <w:lang w:eastAsia="zh-CN"/>
              </w:rPr>
              <w:t>post</w:t>
            </w:r>
            <w:r w:rsidRPr="00C52E41">
              <w:rPr>
                <w:rFonts w:hint="eastAsia"/>
                <w:lang w:eastAsia="zh-TW"/>
              </w:rPr>
              <w:t xml:space="preserve"> the </w:t>
            </w:r>
            <w:r w:rsidRPr="00C52E41">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6088A26B" w14:textId="77777777" w:rsidR="00084A48" w:rsidRPr="00C52E41" w:rsidRDefault="00084A48" w:rsidP="00084A48">
            <w:pPr>
              <w:pStyle w:val="a6"/>
              <w:rPr>
                <w:lang w:eastAsia="zh-TW"/>
              </w:rPr>
            </w:pPr>
            <w:r w:rsidRPr="00C52E41">
              <w:rPr>
                <w:rFonts w:hint="eastAsia"/>
                <w:lang w:eastAsia="zh-TW"/>
              </w:rPr>
              <w:t>Date</w:t>
            </w:r>
          </w:p>
          <w:p w14:paraId="74CBDA74" w14:textId="77777777" w:rsidR="00084A48" w:rsidRPr="00C52E41"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4B889072" w14:textId="77777777" w:rsidR="00084A48" w:rsidRPr="00C52E41" w:rsidRDefault="00084A48" w:rsidP="00084A48">
            <w:pPr>
              <w:pStyle w:val="a6"/>
              <w:rPr>
                <w:lang w:eastAsia="zh-TW"/>
              </w:rPr>
            </w:pPr>
            <w:r w:rsidRPr="00C52E41">
              <w:rPr>
                <w:rFonts w:hint="eastAsia"/>
                <w:lang w:eastAsia="zh-TW"/>
              </w:rPr>
              <w:t xml:space="preserve">No </w:t>
            </w:r>
          </w:p>
          <w:p w14:paraId="511A4C71" w14:textId="77777777" w:rsidR="00084A48" w:rsidRPr="00C52E41"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78F35B85"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r>
      <w:tr w:rsidR="00084A48" w:rsidRPr="00C52E41" w14:paraId="7DC6F705" w14:textId="77777777" w:rsidTr="00526493">
        <w:trPr>
          <w:trHeight w:val="568"/>
        </w:trPr>
        <w:tc>
          <w:tcPr>
            <w:tcW w:w="1394" w:type="dxa"/>
            <w:vMerge/>
            <w:tcBorders>
              <w:right w:val="single" w:sz="4" w:space="0" w:color="auto"/>
            </w:tcBorders>
          </w:tcPr>
          <w:p w14:paraId="602563A1"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56C0A95"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6CDEA99A" w14:textId="77777777" w:rsidR="00084A48" w:rsidRPr="00C52E41" w:rsidRDefault="00084A48" w:rsidP="00084A48">
            <w:pPr>
              <w:pStyle w:val="a6"/>
              <w:rPr>
                <w:rFonts w:eastAsiaTheme="minorEastAsia"/>
                <w:lang w:eastAsia="zh-CN"/>
              </w:rPr>
            </w:pPr>
            <w:r w:rsidRPr="00C52E41">
              <w:rPr>
                <w:rFonts w:eastAsiaTheme="minorEastAsia"/>
                <w:lang w:eastAsia="zh-CN"/>
              </w:rPr>
              <w:t>T</w:t>
            </w:r>
            <w:r w:rsidRPr="00C52E41">
              <w:rPr>
                <w:rFonts w:eastAsiaTheme="minorEastAsia" w:hint="eastAsia"/>
                <w:lang w:eastAsia="zh-CN"/>
              </w:rPr>
              <w:t>he problem of posts</w:t>
            </w:r>
            <w:r w:rsidRPr="00C52E41">
              <w:rPr>
                <w:rFonts w:eastAsiaTheme="minorEastAsia"/>
                <w:lang w:eastAsia="zh-CN"/>
              </w:rPr>
              <w:t>’</w:t>
            </w:r>
            <w:r w:rsidRPr="00C52E41">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351D70FB"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458426B9"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79CE635E" w14:textId="77777777" w:rsidR="00084A48" w:rsidRPr="00C52E41" w:rsidRDefault="00084A48" w:rsidP="00084A48">
            <w:pPr>
              <w:pStyle w:val="a6"/>
              <w:rPr>
                <w:lang w:eastAsia="zh-TW"/>
              </w:rPr>
            </w:pPr>
            <w:r w:rsidRPr="00C52E41">
              <w:rPr>
                <w:rFonts w:hint="eastAsia"/>
                <w:lang w:eastAsia="zh-TW"/>
              </w:rPr>
              <w:t>No</w:t>
            </w:r>
          </w:p>
        </w:tc>
      </w:tr>
      <w:tr w:rsidR="008910F1" w:rsidRPr="00C52E41" w14:paraId="129EC3C5" w14:textId="77777777" w:rsidTr="009D031E">
        <w:trPr>
          <w:trHeight w:val="568"/>
        </w:trPr>
        <w:tc>
          <w:tcPr>
            <w:tcW w:w="1394" w:type="dxa"/>
            <w:vMerge w:val="restart"/>
            <w:tcBorders>
              <w:right w:val="single" w:sz="4" w:space="0" w:color="auto"/>
            </w:tcBorders>
          </w:tcPr>
          <w:p w14:paraId="54FF6DFB" w14:textId="77777777" w:rsidR="008910F1" w:rsidRPr="00526493" w:rsidRDefault="008910F1" w:rsidP="00084A48">
            <w:pPr>
              <w:pStyle w:val="a6"/>
              <w:rPr>
                <w:rFonts w:eastAsiaTheme="minorEastAsia"/>
                <w:lang w:eastAsia="zh-CN"/>
              </w:rPr>
            </w:pPr>
            <w:r>
              <w:rPr>
                <w:rFonts w:eastAsiaTheme="minorEastAsia" w:hint="eastAsia"/>
                <w:lang w:eastAsia="zh-CN"/>
              </w:rPr>
              <w:t>Operator</w:t>
            </w:r>
          </w:p>
        </w:tc>
        <w:tc>
          <w:tcPr>
            <w:tcW w:w="1577" w:type="dxa"/>
            <w:tcBorders>
              <w:top w:val="single" w:sz="4" w:space="0" w:color="auto"/>
              <w:left w:val="single" w:sz="4" w:space="0" w:color="auto"/>
              <w:bottom w:val="single" w:sz="4" w:space="0" w:color="auto"/>
              <w:right w:val="single" w:sz="4" w:space="0" w:color="auto"/>
            </w:tcBorders>
          </w:tcPr>
          <w:p w14:paraId="662B1710" w14:textId="77777777" w:rsidR="008910F1" w:rsidRPr="00C52E41" w:rsidRDefault="008910F1" w:rsidP="00084A48">
            <w:pPr>
              <w:pStyle w:val="a6"/>
              <w:rPr>
                <w:rFonts w:eastAsiaTheme="minorEastAsia"/>
                <w:lang w:eastAsia="zh-CN"/>
              </w:rPr>
            </w:pPr>
            <w:r>
              <w:rPr>
                <w:rFonts w:eastAsiaTheme="minorEastAsia" w:hint="eastAsia"/>
                <w:lang w:eastAsia="zh-CN"/>
              </w:rPr>
              <w:t>Email</w:t>
            </w:r>
          </w:p>
        </w:tc>
        <w:tc>
          <w:tcPr>
            <w:tcW w:w="1991" w:type="dxa"/>
            <w:tcBorders>
              <w:top w:val="single" w:sz="4" w:space="0" w:color="auto"/>
              <w:left w:val="single" w:sz="4" w:space="0" w:color="auto"/>
              <w:bottom w:val="single" w:sz="4" w:space="0" w:color="auto"/>
              <w:right w:val="single" w:sz="4" w:space="0" w:color="auto"/>
            </w:tcBorders>
          </w:tcPr>
          <w:p w14:paraId="1E20BBB3" w14:textId="77777777" w:rsidR="008910F1" w:rsidRPr="00526493" w:rsidRDefault="008910F1" w:rsidP="00084A48">
            <w:pPr>
              <w:pStyle w:val="a6"/>
              <w:rPr>
                <w:rFonts w:eastAsiaTheme="minorEastAsia"/>
                <w:lang w:eastAsia="zh-CN"/>
              </w:rPr>
            </w:pPr>
            <w:r w:rsidRPr="00C52E41">
              <w:rPr>
                <w:lang w:eastAsia="zh-TW"/>
              </w:rPr>
              <w:t>U</w:t>
            </w:r>
            <w:r w:rsidRPr="00C52E41">
              <w:rPr>
                <w:rFonts w:hint="eastAsia"/>
                <w:lang w:eastAsia="zh-TW"/>
              </w:rPr>
              <w:t>niquely identity email of</w:t>
            </w:r>
            <w:r>
              <w:rPr>
                <w:rFonts w:eastAsiaTheme="minorEastAsia" w:hint="eastAsia"/>
                <w:lang w:eastAsia="zh-CN"/>
              </w:rPr>
              <w:t xml:space="preserve"> operator</w:t>
            </w:r>
          </w:p>
        </w:tc>
        <w:tc>
          <w:tcPr>
            <w:tcW w:w="2126" w:type="dxa"/>
            <w:tcBorders>
              <w:top w:val="single" w:sz="4" w:space="0" w:color="auto"/>
              <w:left w:val="single" w:sz="4" w:space="0" w:color="auto"/>
              <w:bottom w:val="single" w:sz="4" w:space="0" w:color="auto"/>
              <w:right w:val="single" w:sz="4" w:space="0" w:color="auto"/>
            </w:tcBorders>
          </w:tcPr>
          <w:p w14:paraId="68CD714E" w14:textId="77777777" w:rsidR="008910F1" w:rsidRPr="00C52E41" w:rsidRDefault="008910F1" w:rsidP="00084A48">
            <w:pPr>
              <w:pStyle w:val="a6"/>
              <w:rPr>
                <w:lang w:eastAsia="zh-TW"/>
              </w:rPr>
            </w:pPr>
            <w:r w:rsidRPr="00C52E41">
              <w:rPr>
                <w:rFonts w:hint="eastAsia"/>
                <w:lang w:eastAsia="zh-TW"/>
              </w:rPr>
              <w:t>30 variable characters</w:t>
            </w:r>
          </w:p>
        </w:tc>
        <w:tc>
          <w:tcPr>
            <w:tcW w:w="850" w:type="dxa"/>
            <w:tcBorders>
              <w:top w:val="single" w:sz="4" w:space="0" w:color="auto"/>
              <w:left w:val="single" w:sz="4" w:space="0" w:color="auto"/>
              <w:bottom w:val="single" w:sz="4" w:space="0" w:color="auto"/>
              <w:right w:val="single" w:sz="4" w:space="0" w:color="auto"/>
            </w:tcBorders>
          </w:tcPr>
          <w:p w14:paraId="2C80AEC7" w14:textId="77777777" w:rsidR="008910F1" w:rsidRPr="00C52E41" w:rsidRDefault="008910F1"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5FBDE248" w14:textId="77777777" w:rsidR="008910F1" w:rsidRPr="00C52E41" w:rsidRDefault="008910F1" w:rsidP="00084A48">
            <w:pPr>
              <w:pStyle w:val="a6"/>
              <w:rPr>
                <w:lang w:eastAsia="zh-TW"/>
              </w:rPr>
            </w:pPr>
          </w:p>
        </w:tc>
      </w:tr>
      <w:tr w:rsidR="008910F1" w:rsidRPr="00C52E41" w14:paraId="55102624" w14:textId="77777777" w:rsidTr="009D031E">
        <w:trPr>
          <w:trHeight w:val="568"/>
        </w:trPr>
        <w:tc>
          <w:tcPr>
            <w:tcW w:w="1394" w:type="dxa"/>
            <w:vMerge/>
            <w:tcBorders>
              <w:right w:val="single" w:sz="4" w:space="0" w:color="auto"/>
            </w:tcBorders>
          </w:tcPr>
          <w:p w14:paraId="6FC90759" w14:textId="77777777" w:rsidR="008910F1" w:rsidRPr="00C52E41" w:rsidRDefault="008910F1" w:rsidP="00526493">
            <w:pPr>
              <w:pStyle w:val="a6"/>
              <w:rPr>
                <w:lang w:eastAsia="zh-TW"/>
              </w:rPr>
            </w:pPr>
          </w:p>
        </w:tc>
        <w:tc>
          <w:tcPr>
            <w:tcW w:w="1577" w:type="dxa"/>
            <w:tcBorders>
              <w:left w:val="single" w:sz="4" w:space="0" w:color="auto"/>
            </w:tcBorders>
          </w:tcPr>
          <w:p w14:paraId="0E2BD6AC" w14:textId="77777777" w:rsidR="008910F1" w:rsidRPr="00C52E41" w:rsidRDefault="008910F1" w:rsidP="00526493">
            <w:pPr>
              <w:pStyle w:val="a6"/>
              <w:rPr>
                <w:rFonts w:eastAsiaTheme="minorEastAsia"/>
                <w:lang w:eastAsia="zh-CN"/>
              </w:rPr>
            </w:pPr>
            <w:r>
              <w:rPr>
                <w:rFonts w:eastAsiaTheme="minorEastAsia" w:hint="eastAsia"/>
                <w:lang w:eastAsia="zh-CN"/>
              </w:rPr>
              <w:t>Name</w:t>
            </w:r>
          </w:p>
        </w:tc>
        <w:tc>
          <w:tcPr>
            <w:tcW w:w="1991" w:type="dxa"/>
          </w:tcPr>
          <w:p w14:paraId="42D74958" w14:textId="77777777" w:rsidR="008910F1" w:rsidRPr="00C52E41" w:rsidRDefault="008910F1" w:rsidP="00526493">
            <w:pPr>
              <w:pStyle w:val="a6"/>
              <w:rPr>
                <w:rFonts w:eastAsiaTheme="minorEastAsia"/>
                <w:lang w:eastAsia="zh-CN"/>
              </w:rPr>
            </w:pPr>
            <w:r>
              <w:rPr>
                <w:rFonts w:eastAsiaTheme="minorEastAsia"/>
                <w:lang w:eastAsia="zh-CN"/>
              </w:rPr>
              <w:t>T</w:t>
            </w:r>
            <w:r>
              <w:rPr>
                <w:rFonts w:eastAsiaTheme="minorEastAsia" w:hint="eastAsia"/>
                <w:lang w:eastAsia="zh-CN"/>
              </w:rPr>
              <w:t>he name of operator</w:t>
            </w:r>
          </w:p>
        </w:tc>
        <w:tc>
          <w:tcPr>
            <w:tcW w:w="2126" w:type="dxa"/>
          </w:tcPr>
          <w:p w14:paraId="58258C09" w14:textId="77777777" w:rsidR="008910F1" w:rsidRPr="00C52E41" w:rsidRDefault="008910F1" w:rsidP="00526493">
            <w:pPr>
              <w:pStyle w:val="a6"/>
              <w:rPr>
                <w:lang w:eastAsia="zh-TW"/>
              </w:rPr>
            </w:pPr>
            <w:r>
              <w:rPr>
                <w:rFonts w:eastAsiaTheme="minorEastAsia" w:hint="eastAsia"/>
                <w:lang w:eastAsia="zh-CN"/>
              </w:rPr>
              <w:t>15</w:t>
            </w:r>
            <w:r w:rsidRPr="00C52E41">
              <w:rPr>
                <w:rFonts w:hint="eastAsia"/>
                <w:lang w:eastAsia="zh-TW"/>
              </w:rPr>
              <w:t xml:space="preserve"> variable characters</w:t>
            </w:r>
          </w:p>
        </w:tc>
        <w:tc>
          <w:tcPr>
            <w:tcW w:w="850" w:type="dxa"/>
          </w:tcPr>
          <w:p w14:paraId="337A11A8" w14:textId="77777777" w:rsidR="008910F1" w:rsidRPr="00C52E41" w:rsidRDefault="008910F1" w:rsidP="00526493">
            <w:pPr>
              <w:pStyle w:val="a6"/>
              <w:rPr>
                <w:lang w:eastAsia="zh-TW"/>
              </w:rPr>
            </w:pPr>
          </w:p>
        </w:tc>
        <w:tc>
          <w:tcPr>
            <w:tcW w:w="993" w:type="dxa"/>
          </w:tcPr>
          <w:p w14:paraId="6D043272" w14:textId="77777777" w:rsidR="008910F1" w:rsidRPr="00C52E41" w:rsidRDefault="008910F1" w:rsidP="00526493">
            <w:pPr>
              <w:pStyle w:val="a6"/>
              <w:rPr>
                <w:lang w:eastAsia="zh-TW"/>
              </w:rPr>
            </w:pPr>
          </w:p>
        </w:tc>
      </w:tr>
      <w:tr w:rsidR="008910F1" w:rsidRPr="00C52E41" w14:paraId="3F2A3DAB" w14:textId="77777777" w:rsidTr="009D031E">
        <w:trPr>
          <w:trHeight w:val="568"/>
        </w:trPr>
        <w:tc>
          <w:tcPr>
            <w:tcW w:w="1394" w:type="dxa"/>
            <w:vMerge/>
            <w:tcBorders>
              <w:right w:val="single" w:sz="4" w:space="0" w:color="auto"/>
            </w:tcBorders>
          </w:tcPr>
          <w:p w14:paraId="67940E1D" w14:textId="77777777" w:rsidR="008910F1" w:rsidRPr="00C52E41" w:rsidRDefault="008910F1" w:rsidP="00526493">
            <w:pPr>
              <w:pStyle w:val="a6"/>
              <w:rPr>
                <w:lang w:eastAsia="zh-TW"/>
              </w:rPr>
            </w:pPr>
          </w:p>
        </w:tc>
        <w:tc>
          <w:tcPr>
            <w:tcW w:w="1577" w:type="dxa"/>
            <w:tcBorders>
              <w:left w:val="single" w:sz="4" w:space="0" w:color="auto"/>
            </w:tcBorders>
          </w:tcPr>
          <w:p w14:paraId="35EE62FA" w14:textId="77777777" w:rsidR="008910F1" w:rsidRPr="00C52E41" w:rsidRDefault="008910F1" w:rsidP="00526493">
            <w:pPr>
              <w:pStyle w:val="a6"/>
              <w:rPr>
                <w:rFonts w:eastAsiaTheme="minorEastAsia"/>
                <w:lang w:eastAsia="zh-CN"/>
              </w:rPr>
            </w:pPr>
            <w:r>
              <w:rPr>
                <w:rFonts w:eastAsiaTheme="minorEastAsia" w:hint="eastAsia"/>
                <w:lang w:eastAsia="zh-CN"/>
              </w:rPr>
              <w:t>Password</w:t>
            </w:r>
          </w:p>
        </w:tc>
        <w:tc>
          <w:tcPr>
            <w:tcW w:w="1991" w:type="dxa"/>
          </w:tcPr>
          <w:p w14:paraId="1557CEA4" w14:textId="77777777" w:rsidR="008910F1" w:rsidRPr="00C52E41" w:rsidRDefault="008910F1" w:rsidP="00526493">
            <w:pPr>
              <w:pStyle w:val="a6"/>
              <w:rPr>
                <w:rFonts w:eastAsiaTheme="minorEastAsia"/>
                <w:lang w:eastAsia="zh-CN"/>
              </w:rPr>
            </w:pPr>
            <w:r>
              <w:rPr>
                <w:rFonts w:eastAsiaTheme="minorEastAsia"/>
                <w:lang w:eastAsia="zh-CN"/>
              </w:rPr>
              <w:t>P</w:t>
            </w:r>
            <w:r>
              <w:rPr>
                <w:rFonts w:eastAsiaTheme="minorEastAsia" w:hint="eastAsia"/>
                <w:lang w:eastAsia="zh-CN"/>
              </w:rPr>
              <w:t>assword for operator verification</w:t>
            </w:r>
          </w:p>
        </w:tc>
        <w:tc>
          <w:tcPr>
            <w:tcW w:w="2126" w:type="dxa"/>
          </w:tcPr>
          <w:p w14:paraId="649F176F" w14:textId="77777777" w:rsidR="008910F1" w:rsidRPr="00C52E41" w:rsidRDefault="008910F1" w:rsidP="00526493">
            <w:pPr>
              <w:pStyle w:val="a6"/>
              <w:rPr>
                <w:lang w:eastAsia="zh-TW"/>
              </w:rPr>
            </w:pPr>
            <w:r w:rsidRPr="00C52E41">
              <w:rPr>
                <w:rFonts w:hint="eastAsia"/>
                <w:lang w:eastAsia="zh-TW"/>
              </w:rPr>
              <w:t xml:space="preserve">6-16 characters </w:t>
            </w:r>
            <w:r>
              <w:rPr>
                <w:rFonts w:eastAsiaTheme="minorEastAsia" w:hint="eastAsia"/>
                <w:lang w:eastAsia="zh-CN"/>
              </w:rPr>
              <w:t>and both number and character are required</w:t>
            </w:r>
          </w:p>
        </w:tc>
        <w:tc>
          <w:tcPr>
            <w:tcW w:w="850" w:type="dxa"/>
          </w:tcPr>
          <w:p w14:paraId="4652DD75"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c>
          <w:tcPr>
            <w:tcW w:w="993" w:type="dxa"/>
          </w:tcPr>
          <w:p w14:paraId="7406AD10"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r>
    </w:tbl>
    <w:p w14:paraId="528C9087" w14:textId="77777777" w:rsidR="00403252" w:rsidRPr="00C52E41" w:rsidRDefault="00403252" w:rsidP="006B0D9B">
      <w:pPr>
        <w:jc w:val="both"/>
        <w:rPr>
          <w:rFonts w:eastAsiaTheme="minorEastAsia"/>
          <w:lang w:eastAsia="zh-CN"/>
        </w:rPr>
      </w:pPr>
    </w:p>
    <w:p w14:paraId="759168DA" w14:textId="77777777" w:rsidR="00E750C4" w:rsidRDefault="00E750C4">
      <w:pPr>
        <w:spacing w:before="0" w:after="200" w:line="276" w:lineRule="auto"/>
        <w:rPr>
          <w:rFonts w:eastAsiaTheme="minorEastAsia"/>
          <w:sz w:val="32"/>
          <w:szCs w:val="32"/>
          <w:lang w:eastAsia="zh-CN"/>
        </w:rPr>
      </w:pPr>
      <w:r w:rsidRPr="00C52E41">
        <w:rPr>
          <w:sz w:val="32"/>
          <w:szCs w:val="32"/>
        </w:rPr>
        <w:br w:type="page"/>
      </w:r>
    </w:p>
    <w:p w14:paraId="66705CEB" w14:textId="77777777" w:rsidR="00D862B7" w:rsidRPr="00D862B7" w:rsidRDefault="00D862B7">
      <w:pPr>
        <w:spacing w:before="0" w:after="200" w:line="276" w:lineRule="auto"/>
        <w:rPr>
          <w:rFonts w:eastAsiaTheme="minorEastAsia"/>
          <w:sz w:val="32"/>
          <w:szCs w:val="32"/>
          <w:lang w:eastAsia="zh-CN"/>
        </w:rPr>
      </w:pPr>
      <w:r>
        <w:rPr>
          <w:rFonts w:eastAsiaTheme="minorEastAsia" w:hint="eastAsia"/>
          <w:sz w:val="32"/>
          <w:szCs w:val="32"/>
          <w:lang w:eastAsia="zh-CN"/>
        </w:rPr>
        <w:t>UML diagram</w:t>
      </w:r>
      <w:r>
        <w:rPr>
          <w:rFonts w:eastAsiaTheme="minorEastAsia"/>
          <w:noProof/>
          <w:sz w:val="32"/>
          <w:szCs w:val="32"/>
          <w:lang w:eastAsia="zh-CN"/>
        </w:rPr>
        <w:drawing>
          <wp:inline distT="0" distB="0" distL="0" distR="0" wp14:anchorId="718A29EC" wp14:editId="5C773F3A">
            <wp:extent cx="5730350" cy="8452237"/>
            <wp:effectExtent l="0" t="0" r="3700" b="0"/>
            <wp:docPr id="4" name="图片 1" descr="C:\Users\Administrator\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ml.png"/>
                    <pic:cNvPicPr>
                      <a:picLocks noChangeAspect="1" noChangeArrowheads="1"/>
                    </pic:cNvPicPr>
                  </pic:nvPicPr>
                  <pic:blipFill>
                    <a:blip r:embed="rId13" cstate="print"/>
                    <a:srcRect/>
                    <a:stretch>
                      <a:fillRect/>
                    </a:stretch>
                  </pic:blipFill>
                  <pic:spPr bwMode="auto">
                    <a:xfrm>
                      <a:off x="0" y="0"/>
                      <a:ext cx="5732145" cy="8454885"/>
                    </a:xfrm>
                    <a:prstGeom prst="rect">
                      <a:avLst/>
                    </a:prstGeom>
                    <a:noFill/>
                    <a:ln w="9525">
                      <a:noFill/>
                      <a:miter lim="800000"/>
                      <a:headEnd/>
                      <a:tailEnd/>
                    </a:ln>
                  </pic:spPr>
                </pic:pic>
              </a:graphicData>
            </a:graphic>
          </wp:inline>
        </w:drawing>
      </w:r>
    </w:p>
    <w:p w14:paraId="7FA98898" w14:textId="77777777" w:rsidR="00D862B7" w:rsidRPr="00D862B7" w:rsidRDefault="00D862B7">
      <w:pPr>
        <w:spacing w:before="0" w:after="200" w:line="276" w:lineRule="auto"/>
        <w:rPr>
          <w:rFonts w:eastAsiaTheme="minorEastAsia"/>
          <w:sz w:val="32"/>
          <w:szCs w:val="32"/>
          <w:lang w:eastAsia="zh-CN"/>
        </w:rPr>
      </w:pPr>
    </w:p>
    <w:p w14:paraId="25EA3EA2" w14:textId="77777777" w:rsidR="002960D6" w:rsidRPr="00C52E41" w:rsidRDefault="00CC51F3" w:rsidP="006B0D9B">
      <w:pPr>
        <w:pStyle w:val="2"/>
        <w:jc w:val="both"/>
        <w:rPr>
          <w:sz w:val="32"/>
          <w:szCs w:val="32"/>
        </w:rPr>
      </w:pPr>
      <w:bookmarkStart w:id="29" w:name="_Toc400319267"/>
      <w:r w:rsidRPr="00C52E41">
        <w:rPr>
          <w:sz w:val="32"/>
          <w:szCs w:val="32"/>
        </w:rPr>
        <w:t>Enhancement to existing system</w:t>
      </w:r>
      <w:bookmarkEnd w:id="29"/>
    </w:p>
    <w:p w14:paraId="267199CE" w14:textId="01286B05" w:rsidR="002960D6" w:rsidRPr="00C52E41" w:rsidRDefault="00C500EF" w:rsidP="006B0D9B">
      <w:pPr>
        <w:jc w:val="both"/>
      </w:pPr>
      <w:r w:rsidRPr="00C52E41">
        <w:t xml:space="preserve">The improvement system will be design as a new application mainly used by the casino. </w:t>
      </w:r>
      <w:r w:rsidR="00C91EE0" w:rsidRPr="00C52E41">
        <w:t>This system provides a</w:t>
      </w:r>
      <w:r w:rsidR="00476632" w:rsidRPr="00C52E41">
        <w:t>n</w:t>
      </w:r>
      <w:r w:rsidR="00C91EE0" w:rsidRPr="00C52E41">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rsidRPr="00C52E41">
        <w:t xml:space="preserve"> This reduce the complex process of doing a report from the staff to the SugarCRM system because all the staff need to do is type the same simple description into this application and send it out. </w:t>
      </w:r>
      <w:r w:rsidR="00AA1189">
        <w:t>It looks</w:t>
      </w:r>
      <w:r w:rsidR="006C60A4" w:rsidRPr="00AA1189">
        <w:t xml:space="preserve"> difference with the pass way staff do, but once a report is sent, information will be as send into the SugarCRM system as well. In the pass, after the staff sent a </w:t>
      </w:r>
      <w:r w:rsidR="00AA1189" w:rsidRPr="00AA1189">
        <w:t>problem report, data entry operator</w:t>
      </w:r>
      <w:r w:rsidR="00C064E9" w:rsidRPr="00AA1189">
        <w:t xml:space="preserve"> in LT</w:t>
      </w:r>
      <w:r w:rsidR="007616F9" w:rsidRPr="00AA1189">
        <w:t xml:space="preserve"> G</w:t>
      </w:r>
      <w:r w:rsidR="006B151C" w:rsidRPr="00AA1189">
        <w:t>ame</w:t>
      </w:r>
      <w:r w:rsidR="00C064E9" w:rsidRPr="00AA1189">
        <w:t xml:space="preserve"> need to input it back to the SugarCRM one by one which is really inefficient.</w:t>
      </w:r>
      <w:r w:rsidR="009D134E" w:rsidRPr="00AA1189">
        <w:t xml:space="preserve"> </w:t>
      </w:r>
      <w:r w:rsidR="006C60A4" w:rsidRPr="00C52E41">
        <w:t xml:space="preserve">In addition, once a problem is </w:t>
      </w:r>
      <w:r w:rsidR="00C064E9" w:rsidRPr="00C52E41">
        <w:t xml:space="preserve">reported, E-mail will be also sent to the manager. Of course, rapidly occurred problem reports will be group together and if the same case occur over 10 times in a day a warning message will be also sent to the manager’s cell-phone. </w:t>
      </w:r>
      <w:r w:rsidR="00014CA7" w:rsidRPr="00C52E41">
        <w:t>This application will be a combine of add function and the existing SugarCRM which will have a great improvement for managers.</w:t>
      </w:r>
    </w:p>
    <w:p w14:paraId="6F263C37" w14:textId="77777777" w:rsidR="002960D6" w:rsidRPr="00C52E41" w:rsidRDefault="00CC51F3" w:rsidP="006B0D9B">
      <w:pPr>
        <w:pStyle w:val="2"/>
        <w:jc w:val="both"/>
        <w:rPr>
          <w:sz w:val="32"/>
          <w:szCs w:val="32"/>
        </w:rPr>
      </w:pPr>
      <w:bookmarkStart w:id="30" w:name="_Toc400319268"/>
      <w:r w:rsidRPr="00C52E41">
        <w:rPr>
          <w:sz w:val="32"/>
          <w:szCs w:val="32"/>
        </w:rPr>
        <w:t>Key problems and their solutions</w:t>
      </w:r>
      <w:bookmarkEnd w:id="30"/>
    </w:p>
    <w:p w14:paraId="28E0F5A7" w14:textId="734DAC86" w:rsidR="002960D6" w:rsidRPr="00FE1235" w:rsidRDefault="00CB1DCE" w:rsidP="006B0D9B">
      <w:pPr>
        <w:jc w:val="both"/>
        <w:rPr>
          <w:rFonts w:eastAsiaTheme="minorEastAsia"/>
          <w:lang w:eastAsia="zh-CN"/>
        </w:rPr>
      </w:pPr>
      <w:r>
        <w:t>D</w:t>
      </w:r>
      <w:r>
        <w:rPr>
          <w:rFonts w:eastAsia="ＭＳ 明朝"/>
          <w:lang w:eastAsia="ja-JP"/>
        </w:rPr>
        <w:t xml:space="preserve">uring the implementation process, some problems occurs. For example, </w:t>
      </w:r>
      <w:r w:rsidR="00FE1235">
        <w:rPr>
          <w:rFonts w:eastAsia="ＭＳ 明朝"/>
          <w:lang w:eastAsia="ja-JP"/>
        </w:rPr>
        <w:t xml:space="preserve">since the </w:t>
      </w:r>
      <w:r w:rsidR="00FE1235">
        <w:rPr>
          <w:rFonts w:eastAsiaTheme="minorEastAsia" w:hint="eastAsia"/>
          <w:lang w:eastAsia="zh-CN"/>
        </w:rPr>
        <w:t>(</w:t>
      </w:r>
      <w:r w:rsidR="00FE1235">
        <w:rPr>
          <w:rFonts w:eastAsia="ＭＳ 明朝"/>
          <w:lang w:eastAsia="ja-JP"/>
        </w:rPr>
        <w:t>……. Technical problems……). Besides technical problems, the project also met problem in installing into the LTGame’s system. To install th</w:t>
      </w:r>
      <w:ins w:id="31" w:author="Jyun Asakura" w:date="2014-10-06T12:27:00Z">
        <w:r w:rsidR="00E74182">
          <w:rPr>
            <w:rFonts w:eastAsia="ＭＳ 明朝"/>
            <w:lang w:eastAsia="ja-JP"/>
          </w:rPr>
          <w:t>is</w:t>
        </w:r>
      </w:ins>
      <w:del w:id="32" w:author="Jyun Asakura" w:date="2014-10-06T12:27:00Z">
        <w:r w:rsidR="00FE1235" w:rsidDel="00E74182">
          <w:rPr>
            <w:rFonts w:eastAsia="ＭＳ 明朝"/>
            <w:lang w:eastAsia="ja-JP"/>
          </w:rPr>
          <w:delText>e</w:delText>
        </w:r>
      </w:del>
      <w:r w:rsidR="00FE1235">
        <w:rPr>
          <w:rFonts w:eastAsia="ＭＳ 明朝"/>
          <w:lang w:eastAsia="ja-JP"/>
        </w:rPr>
        <w:t xml:space="preserve"> enhance CRM needs authorization from the manager in LTGame. Also, problem occurred in promoting this new CRM to casino manager and IT technician as they are unwilling to learn a new system.</w:t>
      </w:r>
      <w:ins w:id="33" w:author="Jyun Asakura" w:date="2014-10-06T12:27:00Z">
        <w:r w:rsidR="00E74182">
          <w:rPr>
            <w:rFonts w:eastAsia="ＭＳ 明朝"/>
            <w:lang w:eastAsia="ja-JP"/>
          </w:rPr>
          <w:t xml:space="preserve"> Also, a lot of managers </w:t>
        </w:r>
        <w:r w:rsidR="00645062">
          <w:rPr>
            <w:rFonts w:eastAsia="ＭＳ 明朝"/>
            <w:lang w:eastAsia="ja-JP"/>
          </w:rPr>
          <w:t xml:space="preserve">are unwilling to spend time to have an extra training. </w:t>
        </w:r>
      </w:ins>
      <w:ins w:id="34" w:author="Jyun Asakura" w:date="2014-10-06T12:28:00Z">
        <w:r w:rsidR="00645062">
          <w:rPr>
            <w:rFonts w:eastAsia="ＭＳ 明朝"/>
            <w:lang w:eastAsia="ja-JP"/>
          </w:rPr>
          <w:t xml:space="preserve">Therefore, the importance of using this new CRM </w:t>
        </w:r>
      </w:ins>
      <w:ins w:id="35" w:author="Jyun Asakura" w:date="2014-10-06T12:29:00Z">
        <w:r w:rsidR="00645062">
          <w:rPr>
            <w:rFonts w:eastAsia="ＭＳ 明朝"/>
            <w:lang w:eastAsia="ja-JP"/>
          </w:rPr>
          <w:t xml:space="preserve">is explained to them so that they would attend the training </w:t>
        </w:r>
      </w:ins>
      <w:ins w:id="36" w:author="Jyun Asakura" w:date="2014-10-06T12:30:00Z">
        <w:r w:rsidR="00645062">
          <w:rPr>
            <w:rFonts w:eastAsia="ＭＳ 明朝"/>
            <w:lang w:eastAsia="ja-JP"/>
          </w:rPr>
          <w:t>section</w:t>
        </w:r>
      </w:ins>
      <w:ins w:id="37" w:author="Jyun Asakura" w:date="2014-10-06T12:29:00Z">
        <w:r w:rsidR="00645062">
          <w:rPr>
            <w:rFonts w:eastAsia="ＭＳ 明朝"/>
            <w:lang w:eastAsia="ja-JP"/>
          </w:rPr>
          <w:t xml:space="preserve"> </w:t>
        </w:r>
      </w:ins>
      <w:ins w:id="38" w:author="Jyun Asakura" w:date="2014-10-06T12:30:00Z">
        <w:r w:rsidR="00645062">
          <w:rPr>
            <w:rFonts w:eastAsia="ＭＳ 明朝"/>
            <w:lang w:eastAsia="ja-JP"/>
          </w:rPr>
          <w:t xml:space="preserve">and learn how to use it effectively. </w:t>
        </w:r>
      </w:ins>
    </w:p>
    <w:p w14:paraId="593CE241" w14:textId="77777777" w:rsidR="006C2CCB" w:rsidRPr="00C52E41" w:rsidRDefault="006C2CCB" w:rsidP="006C2CCB">
      <w:pPr>
        <w:pStyle w:val="1"/>
      </w:pPr>
      <w:bookmarkStart w:id="39" w:name="_Toc400319269"/>
      <w:r w:rsidRPr="00C52E41">
        <w:t>Results and discussion</w:t>
      </w:r>
      <w:bookmarkEnd w:id="39"/>
    </w:p>
    <w:p w14:paraId="0FC0C89C" w14:textId="77777777" w:rsidR="006C2CCB" w:rsidRPr="00C52E41" w:rsidRDefault="006C2CCB" w:rsidP="006C2CCB">
      <w:pPr>
        <w:pStyle w:val="2"/>
        <w:jc w:val="both"/>
        <w:rPr>
          <w:sz w:val="32"/>
          <w:szCs w:val="32"/>
        </w:rPr>
      </w:pPr>
      <w:bookmarkStart w:id="40" w:name="_Toc400319270"/>
      <w:r w:rsidRPr="00C52E41">
        <w:rPr>
          <w:sz w:val="32"/>
          <w:szCs w:val="32"/>
        </w:rPr>
        <w:t xml:space="preserve">Project </w:t>
      </w:r>
      <w:commentRangeStart w:id="41"/>
      <w:commentRangeStart w:id="42"/>
      <w:commentRangeStart w:id="43"/>
      <w:r w:rsidRPr="00C52E41">
        <w:rPr>
          <w:sz w:val="32"/>
          <w:szCs w:val="32"/>
        </w:rPr>
        <w:t>Outcome</w:t>
      </w:r>
      <w:commentRangeEnd w:id="41"/>
      <w:commentRangeEnd w:id="43"/>
      <w:r w:rsidR="005C02F4" w:rsidRPr="00C52E41">
        <w:rPr>
          <w:rStyle w:val="ae"/>
          <w:smallCaps w:val="0"/>
          <w:spacing w:val="0"/>
        </w:rPr>
        <w:commentReference w:id="41"/>
      </w:r>
      <w:commentRangeEnd w:id="42"/>
      <w:r w:rsidR="00CF516A" w:rsidRPr="00C52E41">
        <w:rPr>
          <w:rStyle w:val="ae"/>
          <w:smallCaps w:val="0"/>
          <w:spacing w:val="0"/>
        </w:rPr>
        <w:commentReference w:id="42"/>
      </w:r>
      <w:r w:rsidR="005C02F4" w:rsidRPr="00C52E41">
        <w:rPr>
          <w:rStyle w:val="ae"/>
          <w:smallCaps w:val="0"/>
          <w:spacing w:val="0"/>
        </w:rPr>
        <w:commentReference w:id="43"/>
      </w:r>
      <w:bookmarkEnd w:id="40"/>
    </w:p>
    <w:p w14:paraId="08DD464B" w14:textId="086268A0" w:rsidR="00501944" w:rsidRDefault="00501944" w:rsidP="005D5DE7">
      <w:pPr>
        <w:jc w:val="both"/>
        <w:rPr>
          <w:ins w:id="44" w:author="Jyun Asakura" w:date="2014-10-06T12:09:00Z"/>
        </w:rPr>
      </w:pPr>
      <w:ins w:id="45" w:author="Jyun Asakura" w:date="2014-10-06T12:09:00Z">
        <w:r>
          <w:t xml:space="preserve">After implementation, this section will show the outcome of the </w:t>
        </w:r>
      </w:ins>
      <w:ins w:id="46" w:author="Jyun Asakura" w:date="2014-10-06T12:52:00Z">
        <w:r w:rsidR="00D46F4D">
          <w:t>project</w:t>
        </w:r>
        <w:r w:rsidR="00D46F4D">
          <w:t>。</w:t>
        </w:r>
      </w:ins>
      <w:bookmarkStart w:id="47" w:name="_GoBack"/>
      <w:bookmarkEnd w:id="47"/>
    </w:p>
    <w:p w14:paraId="71DCB8D9" w14:textId="505EC27D" w:rsidR="006C2CCB" w:rsidRPr="005553AA" w:rsidRDefault="009D031E" w:rsidP="005D5DE7">
      <w:pPr>
        <w:jc w:val="both"/>
        <w:rPr>
          <w:rFonts w:eastAsia="ＭＳ 明朝"/>
          <w:lang w:eastAsia="ja-JP"/>
        </w:rPr>
      </w:pPr>
      <w:r>
        <w:t>In the whole process, we firstly select one person as a representation to go to the LTGame and become a part of its staff to use the SugarCRM. After using the system</w:t>
      </w:r>
      <w:r w:rsidR="00BD1AE2">
        <w:t xml:space="preserve"> in three months,</w:t>
      </w:r>
      <w:r>
        <w:t xml:space="preserve"> a list of problems are indicat</w:t>
      </w:r>
      <w:r>
        <w:rPr>
          <w:rFonts w:eastAsia="ＭＳ 明朝"/>
          <w:lang w:eastAsia="ja-JP"/>
        </w:rPr>
        <w:t>ed. After</w:t>
      </w:r>
      <w:r>
        <w:t xml:space="preserve"> one week, all the members in this project sat together and have a meeting with LTGame. In the meeting, </w:t>
      </w:r>
      <w:r w:rsidR="00BD1AE2">
        <w:t xml:space="preserve">most of the requirements are discussed and in the next week all the requirements are listed in a document. </w:t>
      </w:r>
      <w:r w:rsidR="005553AA">
        <w:rPr>
          <w:rFonts w:eastAsiaTheme="minorEastAsia" w:hint="eastAsia"/>
          <w:lang w:eastAsia="zh-CN"/>
        </w:rPr>
        <w:t>I</w:t>
      </w:r>
      <w:r w:rsidR="005553AA">
        <w:rPr>
          <w:rFonts w:eastAsiaTheme="minorEastAsia"/>
          <w:lang w:eastAsia="zh-CN"/>
        </w:rPr>
        <w:t xml:space="preserve">n the next two weeks, plan and analysis processes are done and the project move on to the implementation. </w:t>
      </w:r>
      <w:del w:id="48" w:author="Jyun Asakura" w:date="2014-10-06T12:09:00Z">
        <w:r w:rsidR="005553AA" w:rsidDel="00501944">
          <w:rPr>
            <w:rFonts w:eastAsiaTheme="minorEastAsia"/>
            <w:lang w:eastAsia="zh-CN"/>
          </w:rPr>
          <w:delText>Using 3 weeks</w:delText>
        </w:r>
      </w:del>
      <w:ins w:id="49" w:author="Jyun Asakura" w:date="2014-10-06T12:09:00Z">
        <w:r w:rsidR="00501944">
          <w:rPr>
            <w:rFonts w:eastAsiaTheme="minorEastAsia"/>
            <w:lang w:eastAsia="zh-CN"/>
          </w:rPr>
          <w:t>Base on the requirements</w:t>
        </w:r>
      </w:ins>
      <w:r w:rsidR="005553AA">
        <w:rPr>
          <w:rFonts w:eastAsiaTheme="minorEastAsia"/>
          <w:lang w:eastAsia="zh-CN"/>
        </w:rPr>
        <w:t xml:space="preserve">, a prototype of the enhance CRM is </w:t>
      </w:r>
      <w:ins w:id="50" w:author="Jyun Asakura" w:date="2014-10-06T12:10:00Z">
        <w:r w:rsidR="00501944">
          <w:rPr>
            <w:rFonts w:eastAsiaTheme="minorEastAsia"/>
            <w:lang w:eastAsia="zh-CN"/>
          </w:rPr>
          <w:t>proposed</w:t>
        </w:r>
      </w:ins>
      <w:del w:id="51" w:author="Jyun Asakura" w:date="2014-10-06T12:10:00Z">
        <w:r w:rsidR="005553AA" w:rsidDel="00501944">
          <w:rPr>
            <w:rFonts w:eastAsiaTheme="minorEastAsia"/>
            <w:lang w:eastAsia="zh-CN"/>
          </w:rPr>
          <w:delText>finished</w:delText>
        </w:r>
      </w:del>
      <w:r w:rsidR="005553AA">
        <w:rPr>
          <w:rFonts w:eastAsiaTheme="minorEastAsia"/>
          <w:lang w:eastAsia="zh-CN"/>
        </w:rPr>
        <w:t xml:space="preserve">. In </w:t>
      </w:r>
      <w:del w:id="52" w:author="Jyun Asakura" w:date="2014-10-06T12:10:00Z">
        <w:r w:rsidR="005553AA" w:rsidDel="00501944">
          <w:rPr>
            <w:rFonts w:eastAsiaTheme="minorEastAsia"/>
            <w:lang w:eastAsia="zh-CN"/>
          </w:rPr>
          <w:delText xml:space="preserve">this </w:delText>
        </w:r>
      </w:del>
      <w:ins w:id="53" w:author="Jyun Asakura" w:date="2014-10-06T12:10:00Z">
        <w:r w:rsidR="00501944">
          <w:rPr>
            <w:rFonts w:eastAsiaTheme="minorEastAsia"/>
            <w:lang w:eastAsia="zh-CN"/>
          </w:rPr>
          <w:t xml:space="preserve">the </w:t>
        </w:r>
      </w:ins>
      <w:r w:rsidR="005553AA">
        <w:rPr>
          <w:rFonts w:eastAsiaTheme="minorEastAsia"/>
          <w:lang w:eastAsia="zh-CN"/>
        </w:rPr>
        <w:t xml:space="preserve">enhance CRM, most of the main functions in SugarCRM used by LTGame is also presented and added functions following the requirement is also implemented. </w:t>
      </w:r>
      <w:r w:rsidR="005553AA">
        <w:rPr>
          <w:rFonts w:eastAsia="ＭＳ 明朝"/>
          <w:lang w:eastAsia="ja-JP"/>
        </w:rPr>
        <w:t xml:space="preserve">And now the new </w:t>
      </w:r>
      <w:r w:rsidR="00B34760" w:rsidRPr="00C52E41">
        <w:t xml:space="preserve">CRM system is </w:t>
      </w:r>
      <w:r w:rsidR="00596604" w:rsidRPr="00C52E41">
        <w:t xml:space="preserve">much more powerful function and a much more user-friendly interface. </w:t>
      </w:r>
    </w:p>
    <w:p w14:paraId="3BAC552B" w14:textId="77777777" w:rsidR="00596604" w:rsidRPr="00C52E41" w:rsidRDefault="00596604" w:rsidP="005D5DE7">
      <w:pPr>
        <w:jc w:val="both"/>
      </w:pPr>
      <w:r w:rsidRPr="00C52E41">
        <w:t>In this enhanced CRM system, functions in SugarCRM like input reports, list all the reports, etc. are presented in the system as well. Also, following the requirements, for client now they can do the following actions:</w:t>
      </w:r>
    </w:p>
    <w:p w14:paraId="5D4C21AB" w14:textId="77777777" w:rsidR="00596604" w:rsidRPr="00C52E41" w:rsidRDefault="00596604" w:rsidP="005D5DE7">
      <w:pPr>
        <w:jc w:val="both"/>
        <w:rPr>
          <w:b/>
        </w:rPr>
      </w:pPr>
      <w:r w:rsidRPr="00C52E41">
        <w:rPr>
          <w:b/>
        </w:rPr>
        <w:t xml:space="preserve">Casino </w:t>
      </w:r>
      <w:r w:rsidR="003C0DD1" w:rsidRPr="00C52E41">
        <w:rPr>
          <w:b/>
        </w:rPr>
        <w:t xml:space="preserve">floor </w:t>
      </w:r>
      <w:commentRangeStart w:id="54"/>
      <w:r w:rsidRPr="00C52E41">
        <w:rPr>
          <w:b/>
        </w:rPr>
        <w:t>manager</w:t>
      </w:r>
      <w:commentRangeEnd w:id="54"/>
      <w:r w:rsidR="001904F2" w:rsidRPr="00C52E41">
        <w:rPr>
          <w:rStyle w:val="ae"/>
        </w:rPr>
        <w:commentReference w:id="54"/>
      </w:r>
      <w:r w:rsidRPr="00C52E41">
        <w:rPr>
          <w:b/>
        </w:rPr>
        <w:t>:</w:t>
      </w:r>
    </w:p>
    <w:p w14:paraId="4CB48F29" w14:textId="77777777" w:rsidR="00596604" w:rsidRPr="00C52E41" w:rsidRDefault="00596604" w:rsidP="005D5DE7">
      <w:pPr>
        <w:pStyle w:val="aa"/>
        <w:numPr>
          <w:ilvl w:val="0"/>
          <w:numId w:val="7"/>
        </w:numPr>
        <w:jc w:val="both"/>
      </w:pPr>
      <w:r w:rsidRPr="00C52E41">
        <w:t xml:space="preserve">Create new account for </w:t>
      </w:r>
      <w:r w:rsidR="003C0DD1" w:rsidRPr="00C52E41">
        <w:t>IT support member</w:t>
      </w:r>
    </w:p>
    <w:p w14:paraId="45E50344" w14:textId="77777777" w:rsidR="00596604" w:rsidRPr="00C52E41" w:rsidRDefault="001904F2" w:rsidP="005D5DE7">
      <w:pPr>
        <w:pStyle w:val="aa"/>
        <w:numPr>
          <w:ilvl w:val="0"/>
          <w:numId w:val="7"/>
        </w:numPr>
        <w:jc w:val="both"/>
      </w:pPr>
      <w:r w:rsidRPr="00C52E41">
        <w:t>Import account by using system template.</w:t>
      </w:r>
    </w:p>
    <w:p w14:paraId="10AEEFE7" w14:textId="786DC20A" w:rsidR="005A682D" w:rsidRPr="00C52E41" w:rsidRDefault="005A682D" w:rsidP="000E7AE4">
      <w:pPr>
        <w:pStyle w:val="aa"/>
        <w:numPr>
          <w:ilvl w:val="0"/>
          <w:numId w:val="7"/>
        </w:numPr>
        <w:jc w:val="both"/>
      </w:pPr>
      <w:r w:rsidRPr="00C52E41">
        <w:t>Change account information under his/her group</w:t>
      </w:r>
    </w:p>
    <w:p w14:paraId="223623CC" w14:textId="77777777" w:rsidR="005A682D" w:rsidRPr="00C52E41" w:rsidRDefault="005A682D" w:rsidP="005D5DE7">
      <w:pPr>
        <w:jc w:val="both"/>
        <w:rPr>
          <w:b/>
        </w:rPr>
      </w:pPr>
      <w:r w:rsidRPr="00C52E41">
        <w:rPr>
          <w:b/>
        </w:rPr>
        <w:t xml:space="preserve">Casino </w:t>
      </w:r>
      <w:r w:rsidR="003C0DD1" w:rsidRPr="00C52E41">
        <w:rPr>
          <w:b/>
        </w:rPr>
        <w:t>IT support</w:t>
      </w:r>
      <w:r w:rsidRPr="00C52E41">
        <w:rPr>
          <w:b/>
        </w:rPr>
        <w:t>:</w:t>
      </w:r>
    </w:p>
    <w:p w14:paraId="12080967" w14:textId="77777777" w:rsidR="005A682D" w:rsidRPr="00C52E41" w:rsidRDefault="005A682D" w:rsidP="005D5DE7">
      <w:pPr>
        <w:pStyle w:val="aa"/>
        <w:numPr>
          <w:ilvl w:val="0"/>
          <w:numId w:val="8"/>
        </w:numPr>
        <w:jc w:val="both"/>
      </w:pPr>
      <w:r w:rsidRPr="00C52E41">
        <w:t>Login their own account</w:t>
      </w:r>
    </w:p>
    <w:p w14:paraId="595D620C" w14:textId="77777777" w:rsidR="005A682D" w:rsidRPr="00C52E41" w:rsidRDefault="005A682D" w:rsidP="005D5DE7">
      <w:pPr>
        <w:pStyle w:val="aa"/>
        <w:numPr>
          <w:ilvl w:val="0"/>
          <w:numId w:val="8"/>
        </w:numPr>
        <w:jc w:val="both"/>
      </w:pPr>
      <w:r w:rsidRPr="00C52E41">
        <w:t>Report new cases</w:t>
      </w:r>
    </w:p>
    <w:p w14:paraId="5945ED34" w14:textId="6D4A6A69" w:rsidR="005A682D" w:rsidRPr="00C52E41" w:rsidRDefault="005A682D" w:rsidP="000E7AE4">
      <w:pPr>
        <w:pStyle w:val="aa"/>
        <w:numPr>
          <w:ilvl w:val="0"/>
          <w:numId w:val="8"/>
        </w:numPr>
        <w:jc w:val="both"/>
      </w:pPr>
      <w:r w:rsidRPr="00C52E41">
        <w:t>Select the priority of the case</w:t>
      </w:r>
    </w:p>
    <w:p w14:paraId="6AA9BB54" w14:textId="77777777" w:rsidR="00596604" w:rsidRPr="00C52E41" w:rsidRDefault="00596604" w:rsidP="005D5DE7">
      <w:pPr>
        <w:jc w:val="both"/>
        <w:rPr>
          <w:b/>
        </w:rPr>
      </w:pPr>
      <w:r w:rsidRPr="00C52E41">
        <w:rPr>
          <w:b/>
        </w:rPr>
        <w:t>LTGame manager:</w:t>
      </w:r>
    </w:p>
    <w:p w14:paraId="0C8484BF" w14:textId="77777777" w:rsidR="009E232F" w:rsidRPr="00C52E41" w:rsidRDefault="009E232F" w:rsidP="005D5DE7">
      <w:pPr>
        <w:pStyle w:val="aa"/>
        <w:numPr>
          <w:ilvl w:val="0"/>
          <w:numId w:val="9"/>
        </w:numPr>
        <w:jc w:val="both"/>
      </w:pPr>
      <w:r w:rsidRPr="00C52E41">
        <w:t>Create new account</w:t>
      </w:r>
    </w:p>
    <w:p w14:paraId="52E55732" w14:textId="77777777" w:rsidR="00596604" w:rsidRPr="00C52E41" w:rsidRDefault="00596604" w:rsidP="005D5DE7">
      <w:pPr>
        <w:pStyle w:val="aa"/>
        <w:numPr>
          <w:ilvl w:val="0"/>
          <w:numId w:val="9"/>
        </w:numPr>
        <w:jc w:val="both"/>
      </w:pPr>
      <w:r w:rsidRPr="00C52E41">
        <w:t xml:space="preserve">View all the </w:t>
      </w:r>
      <w:r w:rsidR="001904F2" w:rsidRPr="00C52E41">
        <w:t xml:space="preserve">created </w:t>
      </w:r>
      <w:r w:rsidRPr="00C52E41">
        <w:t xml:space="preserve">accounts </w:t>
      </w:r>
      <w:r w:rsidR="001904F2" w:rsidRPr="00C52E41">
        <w:t>in group of casinos.</w:t>
      </w:r>
    </w:p>
    <w:p w14:paraId="434F01C4" w14:textId="77777777" w:rsidR="005A682D" w:rsidRPr="00C52E41" w:rsidRDefault="005A682D" w:rsidP="005D5DE7">
      <w:pPr>
        <w:pStyle w:val="aa"/>
        <w:numPr>
          <w:ilvl w:val="0"/>
          <w:numId w:val="9"/>
        </w:numPr>
        <w:jc w:val="both"/>
      </w:pPr>
      <w:r w:rsidRPr="00C52E41">
        <w:t>View all the reported cases</w:t>
      </w:r>
    </w:p>
    <w:p w14:paraId="4903858F" w14:textId="77777777" w:rsidR="005A682D" w:rsidRPr="00C52E41" w:rsidRDefault="005A682D" w:rsidP="005D5DE7">
      <w:pPr>
        <w:pStyle w:val="aa"/>
        <w:numPr>
          <w:ilvl w:val="0"/>
          <w:numId w:val="9"/>
        </w:numPr>
        <w:jc w:val="both"/>
      </w:pPr>
      <w:r w:rsidRPr="00C52E41">
        <w:t>Change case status</w:t>
      </w:r>
    </w:p>
    <w:p w14:paraId="2727921F" w14:textId="77777777" w:rsidR="005A682D" w:rsidRPr="00C52E41" w:rsidRDefault="005A682D" w:rsidP="005D5DE7">
      <w:pPr>
        <w:pStyle w:val="aa"/>
        <w:numPr>
          <w:ilvl w:val="0"/>
          <w:numId w:val="10"/>
        </w:numPr>
        <w:jc w:val="both"/>
      </w:pPr>
      <w:r w:rsidRPr="00C52E41">
        <w:t>Search case</w:t>
      </w:r>
    </w:p>
    <w:p w14:paraId="69F3D534" w14:textId="1A3C63DD" w:rsidR="00596604" w:rsidRPr="00C52E41" w:rsidRDefault="005A682D" w:rsidP="000E7AE4">
      <w:pPr>
        <w:pStyle w:val="aa"/>
        <w:numPr>
          <w:ilvl w:val="0"/>
          <w:numId w:val="10"/>
        </w:numPr>
        <w:jc w:val="both"/>
      </w:pPr>
      <w:r w:rsidRPr="00C52E41">
        <w:t>Sort search results by case name, status, subject, people to assign, account name, priority</w:t>
      </w:r>
    </w:p>
    <w:p w14:paraId="4A472580" w14:textId="77777777" w:rsidR="00596604" w:rsidRPr="00C52E41" w:rsidRDefault="005A682D" w:rsidP="005D5DE7">
      <w:pPr>
        <w:jc w:val="both"/>
        <w:rPr>
          <w:b/>
        </w:rPr>
      </w:pPr>
      <w:r w:rsidRPr="00C52E41">
        <w:rPr>
          <w:b/>
        </w:rPr>
        <w:t>For all Client:</w:t>
      </w:r>
    </w:p>
    <w:p w14:paraId="267671C6" w14:textId="77777777" w:rsidR="009E232F" w:rsidRPr="00C52E41" w:rsidRDefault="009E232F" w:rsidP="005D5DE7">
      <w:pPr>
        <w:pStyle w:val="aa"/>
        <w:numPr>
          <w:ilvl w:val="0"/>
          <w:numId w:val="11"/>
        </w:numPr>
        <w:jc w:val="both"/>
      </w:pPr>
      <w:r w:rsidRPr="00C52E41">
        <w:t>Run on windows and MAC os</w:t>
      </w:r>
    </w:p>
    <w:p w14:paraId="28F77D57" w14:textId="77777777" w:rsidR="005A682D" w:rsidRPr="00C52E41" w:rsidRDefault="005A682D" w:rsidP="005D5DE7">
      <w:pPr>
        <w:pStyle w:val="aa"/>
        <w:numPr>
          <w:ilvl w:val="0"/>
          <w:numId w:val="11"/>
        </w:numPr>
        <w:jc w:val="both"/>
      </w:pPr>
      <w:r w:rsidRPr="00C52E41">
        <w:t>Respond time is about 1.5 second</w:t>
      </w:r>
      <w:r w:rsidR="009E232F" w:rsidRPr="00C52E41">
        <w:t>s</w:t>
      </w:r>
    </w:p>
    <w:p w14:paraId="3990463A" w14:textId="77777777" w:rsidR="005A682D" w:rsidRPr="00C52E41" w:rsidRDefault="005A682D" w:rsidP="005D5DE7">
      <w:pPr>
        <w:pStyle w:val="aa"/>
        <w:numPr>
          <w:ilvl w:val="0"/>
          <w:numId w:val="11"/>
        </w:numPr>
        <w:jc w:val="both"/>
      </w:pPr>
      <w:r w:rsidRPr="00C52E41">
        <w:t>Bio-language interface with English and Chinese</w:t>
      </w:r>
    </w:p>
    <w:p w14:paraId="6EE2EDD1" w14:textId="77777777" w:rsidR="005A682D" w:rsidRPr="00C52E41" w:rsidRDefault="005A682D" w:rsidP="005D5DE7">
      <w:pPr>
        <w:pStyle w:val="aa"/>
        <w:numPr>
          <w:ilvl w:val="0"/>
          <w:numId w:val="11"/>
        </w:numPr>
        <w:jc w:val="both"/>
      </w:pPr>
      <w:r w:rsidRPr="00C52E41">
        <w:t>Change display language in option</w:t>
      </w:r>
    </w:p>
    <w:p w14:paraId="12CA6776" w14:textId="77777777" w:rsidR="009E232F" w:rsidRPr="00C52E41" w:rsidRDefault="009E232F" w:rsidP="005D5DE7">
      <w:pPr>
        <w:pStyle w:val="aa"/>
        <w:numPr>
          <w:ilvl w:val="0"/>
          <w:numId w:val="11"/>
        </w:numPr>
        <w:jc w:val="both"/>
      </w:pPr>
      <w:r w:rsidRPr="00C52E41">
        <w:t>Register into the system</w:t>
      </w:r>
    </w:p>
    <w:p w14:paraId="7F0481E1" w14:textId="340D4442" w:rsidR="00596604" w:rsidRPr="00C52E41" w:rsidRDefault="009E232F" w:rsidP="000E7AE4">
      <w:pPr>
        <w:pStyle w:val="aa"/>
        <w:numPr>
          <w:ilvl w:val="0"/>
          <w:numId w:val="11"/>
        </w:numPr>
        <w:jc w:val="both"/>
      </w:pPr>
      <w:r w:rsidRPr="00C52E41">
        <w:t>Use e-mail front name as the account name</w:t>
      </w:r>
    </w:p>
    <w:p w14:paraId="6AF7953D" w14:textId="77777777" w:rsidR="00596604" w:rsidRPr="00C52E41" w:rsidRDefault="005A682D" w:rsidP="005D5DE7">
      <w:pPr>
        <w:jc w:val="both"/>
        <w:rPr>
          <w:b/>
        </w:rPr>
      </w:pPr>
      <w:r w:rsidRPr="00C52E41">
        <w:rPr>
          <w:b/>
        </w:rPr>
        <w:t>For server</w:t>
      </w:r>
      <w:r w:rsidR="00596604" w:rsidRPr="00C52E41">
        <w:rPr>
          <w:b/>
        </w:rPr>
        <w:t>:</w:t>
      </w:r>
    </w:p>
    <w:p w14:paraId="372532C8" w14:textId="77777777" w:rsidR="009E232F" w:rsidRPr="00C52E41" w:rsidRDefault="009E232F" w:rsidP="005D5DE7">
      <w:pPr>
        <w:pStyle w:val="aa"/>
        <w:numPr>
          <w:ilvl w:val="0"/>
          <w:numId w:val="12"/>
        </w:numPr>
        <w:jc w:val="both"/>
      </w:pPr>
      <w:r w:rsidRPr="00C52E41">
        <w:t>Run on windows and MAC os.</w:t>
      </w:r>
    </w:p>
    <w:p w14:paraId="2919F29B" w14:textId="77777777" w:rsidR="00596604" w:rsidRPr="00C52E41" w:rsidRDefault="005A682D" w:rsidP="005D5DE7">
      <w:pPr>
        <w:pStyle w:val="aa"/>
        <w:numPr>
          <w:ilvl w:val="0"/>
          <w:numId w:val="12"/>
        </w:numPr>
        <w:jc w:val="both"/>
      </w:pPr>
      <w:r w:rsidRPr="00C52E41">
        <w:t>Run for 24-hour</w:t>
      </w:r>
    </w:p>
    <w:p w14:paraId="637CF6E1" w14:textId="77777777" w:rsidR="009E232F" w:rsidRPr="00C52E41" w:rsidRDefault="009E232F" w:rsidP="005D5DE7">
      <w:pPr>
        <w:pStyle w:val="aa"/>
        <w:numPr>
          <w:ilvl w:val="0"/>
          <w:numId w:val="12"/>
        </w:numPr>
        <w:jc w:val="both"/>
      </w:pPr>
      <w:r w:rsidRPr="00C52E41">
        <w:t>Do maintenance with a copy of all the data in server database</w:t>
      </w:r>
    </w:p>
    <w:p w14:paraId="4C17F605" w14:textId="77777777" w:rsidR="009E232F" w:rsidRPr="00C52E41" w:rsidRDefault="009E232F" w:rsidP="005D5DE7">
      <w:pPr>
        <w:pStyle w:val="aa"/>
        <w:numPr>
          <w:ilvl w:val="0"/>
          <w:numId w:val="12"/>
        </w:numPr>
        <w:jc w:val="both"/>
      </w:pPr>
      <w:r w:rsidRPr="00C52E41">
        <w:t>Update maintained data in 2 minutes</w:t>
      </w:r>
    </w:p>
    <w:p w14:paraId="4E460751" w14:textId="77777777" w:rsidR="009E232F" w:rsidRPr="00C52E41" w:rsidRDefault="009E232F" w:rsidP="005D5DE7">
      <w:pPr>
        <w:pStyle w:val="aa"/>
        <w:numPr>
          <w:ilvl w:val="0"/>
          <w:numId w:val="12"/>
        </w:numPr>
        <w:jc w:val="both"/>
      </w:pPr>
      <w:r w:rsidRPr="00C52E41">
        <w:t>Check not yet closed case</w:t>
      </w:r>
    </w:p>
    <w:p w14:paraId="6F937EAC" w14:textId="77777777" w:rsidR="009E232F" w:rsidRPr="00C52E41" w:rsidRDefault="009E232F" w:rsidP="005D5DE7">
      <w:pPr>
        <w:pStyle w:val="aa"/>
        <w:numPr>
          <w:ilvl w:val="0"/>
          <w:numId w:val="12"/>
        </w:numPr>
        <w:jc w:val="both"/>
      </w:pPr>
      <w:r w:rsidRPr="00C52E41">
        <w:t>Send warning to LTGame manager, casino floor manager and casino IT support for not yet closed cases last for over a week</w:t>
      </w:r>
    </w:p>
    <w:p w14:paraId="086F7AEF" w14:textId="77777777" w:rsidR="00596604" w:rsidRPr="00C52E41" w:rsidRDefault="005553AA" w:rsidP="005D5DE7">
      <w:pPr>
        <w:jc w:val="both"/>
      </w:pPr>
      <w:r>
        <w:t>After implemented this prototype, we send it to LTGame and let staff in there have a try. After a week, some feedback are received, and……..</w:t>
      </w:r>
    </w:p>
    <w:p w14:paraId="37CBCC69" w14:textId="77777777" w:rsidR="006C2CCB" w:rsidRDefault="006C2CCB" w:rsidP="005D5DE7">
      <w:pPr>
        <w:pStyle w:val="2"/>
        <w:jc w:val="both"/>
        <w:rPr>
          <w:ins w:id="55" w:author="Jyun Asakura" w:date="2014-10-06T12:17:00Z"/>
          <w:sz w:val="32"/>
          <w:szCs w:val="32"/>
        </w:rPr>
      </w:pPr>
      <w:bookmarkStart w:id="56" w:name="_Toc400319271"/>
      <w:r w:rsidRPr="00C52E41">
        <w:rPr>
          <w:sz w:val="32"/>
          <w:szCs w:val="32"/>
        </w:rPr>
        <w:t xml:space="preserve">System </w:t>
      </w:r>
      <w:commentRangeStart w:id="57"/>
      <w:r w:rsidRPr="00C52E41">
        <w:rPr>
          <w:sz w:val="32"/>
          <w:szCs w:val="32"/>
        </w:rPr>
        <w:t>evaluation</w:t>
      </w:r>
      <w:commentRangeEnd w:id="57"/>
      <w:r w:rsidR="000E58E9" w:rsidRPr="00C52E41">
        <w:rPr>
          <w:rStyle w:val="ae"/>
          <w:smallCaps w:val="0"/>
          <w:spacing w:val="0"/>
        </w:rPr>
        <w:commentReference w:id="57"/>
      </w:r>
      <w:bookmarkEnd w:id="56"/>
    </w:p>
    <w:p w14:paraId="0B5427C6" w14:textId="65D5D728" w:rsidR="00184821" w:rsidRPr="00184821" w:rsidRDefault="00E74182">
      <w:pPr>
        <w:jc w:val="both"/>
        <w:rPr>
          <w:rPrChange w:id="58" w:author="Jyun Asakura" w:date="2014-10-06T12:17:00Z">
            <w:rPr>
              <w:sz w:val="32"/>
              <w:szCs w:val="32"/>
            </w:rPr>
          </w:rPrChange>
        </w:rPr>
        <w:pPrChange w:id="59" w:author="Jyun Asakura" w:date="2014-10-06T12:41:00Z">
          <w:pPr>
            <w:pStyle w:val="2"/>
            <w:jc w:val="both"/>
          </w:pPr>
        </w:pPrChange>
      </w:pPr>
      <w:ins w:id="60" w:author="Jyun Asakura" w:date="2014-10-06T12:17:00Z">
        <w:r>
          <w:t xml:space="preserve">With the prototype some tests are also done to evaluate system performance. </w:t>
        </w:r>
      </w:ins>
    </w:p>
    <w:p w14:paraId="206DAAB8" w14:textId="1B86225A" w:rsidR="006C2CCB" w:rsidRPr="00B23947" w:rsidDel="00501944" w:rsidRDefault="00B23947">
      <w:pPr>
        <w:jc w:val="both"/>
        <w:rPr>
          <w:del w:id="61" w:author="Jyun Asakura" w:date="2014-10-06T12:10:00Z"/>
          <w:rFonts w:eastAsia="ＭＳ 明朝"/>
          <w:lang w:eastAsia="ja-JP"/>
        </w:rPr>
      </w:pPr>
      <w:del w:id="62" w:author="Jyun Asakura" w:date="2014-10-06T12:41:00Z">
        <w:r w:rsidDel="00B34356">
          <w:delText>After planning, designing and implementing,</w:delText>
        </w:r>
      </w:del>
      <w:ins w:id="63" w:author="Jyun Asakura" w:date="2014-10-06T12:41:00Z">
        <w:r w:rsidR="00B34356">
          <w:t>For doing user testing,</w:t>
        </w:r>
      </w:ins>
      <w:r>
        <w:t xml:space="preserve"> </w:t>
      </w:r>
      <w:del w:id="64" w:author="Jyun Asakura" w:date="2014-10-06T12:21:00Z">
        <w:r w:rsidDel="00E74182">
          <w:delText>we gain</w:delText>
        </w:r>
      </w:del>
      <w:ins w:id="65" w:author="Jyun Asakura" w:date="2014-10-06T12:21:00Z">
        <w:r w:rsidR="00E74182">
          <w:t xml:space="preserve">the system is distribute to users use </w:t>
        </w:r>
      </w:ins>
      <w:ins w:id="66" w:author="Jyun Asakura" w:date="2014-10-06T12:22:00Z">
        <w:r w:rsidR="00E74182">
          <w:t>it. After a few weeks, s</w:t>
        </w:r>
      </w:ins>
      <w:del w:id="67" w:author="Jyun Asakura" w:date="2014-10-06T12:22:00Z">
        <w:r w:rsidDel="00E74182">
          <w:delText xml:space="preserve"> s</w:delText>
        </w:r>
      </w:del>
      <w:r>
        <w:t xml:space="preserve">ome feedback </w:t>
      </w:r>
      <w:ins w:id="68" w:author="Jyun Asakura" w:date="2014-10-06T12:23:00Z">
        <w:r w:rsidR="00E74182">
          <w:t xml:space="preserve">are received </w:t>
        </w:r>
      </w:ins>
      <w:r>
        <w:t>from the users. Over 80% users consider this enhance CRM is useful. Most of these user</w:t>
      </w:r>
      <w:r w:rsidR="00E80567">
        <w:t xml:space="preserve"> also said it is easy to learn the new CRM. Some feedback for future improvement such as (</w:t>
      </w:r>
      <w:r w:rsidR="00E80567">
        <w:rPr>
          <w:rFonts w:eastAsiaTheme="minorEastAsia"/>
          <w:lang w:eastAsia="zh-CN"/>
        </w:rPr>
        <w:t>…</w:t>
      </w:r>
      <w:r w:rsidR="00E80567">
        <w:t xml:space="preserve"> ) are also received.</w:t>
      </w:r>
    </w:p>
    <w:p w14:paraId="2A3B0EC4" w14:textId="73DD9574" w:rsidR="006C2CCB" w:rsidRPr="00C52E41" w:rsidDel="00501944" w:rsidRDefault="006C2CCB">
      <w:pPr>
        <w:jc w:val="both"/>
        <w:rPr>
          <w:del w:id="69" w:author="Jyun Asakura" w:date="2014-10-06T12:10:00Z"/>
        </w:rPr>
      </w:pPr>
    </w:p>
    <w:p w14:paraId="36B23857" w14:textId="50F7B84F" w:rsidR="00682425" w:rsidRPr="00C52E41" w:rsidRDefault="00184821">
      <w:pPr>
        <w:jc w:val="both"/>
        <w:pPrChange w:id="70" w:author="Jyun Asakura" w:date="2014-10-06T12:15:00Z">
          <w:pPr/>
        </w:pPrChange>
      </w:pPr>
      <w:ins w:id="71" w:author="Jyun Asakura" w:date="2014-10-06T12:10:00Z">
        <w:r>
          <w:t xml:space="preserve"> </w:t>
        </w:r>
      </w:ins>
    </w:p>
    <w:p w14:paraId="6E2831DA" w14:textId="77777777" w:rsidR="00FB1732" w:rsidRPr="00C52E41" w:rsidRDefault="00FB1732" w:rsidP="00550D60">
      <w:pPr>
        <w:pStyle w:val="1"/>
        <w:numPr>
          <w:ilvl w:val="0"/>
          <w:numId w:val="0"/>
        </w:numPr>
      </w:pPr>
      <w:bookmarkStart w:id="72" w:name="_Toc400319272"/>
      <w:r w:rsidRPr="00C52E41">
        <w:t>Appendix</w:t>
      </w:r>
      <w:bookmarkEnd w:id="72"/>
    </w:p>
    <w:p w14:paraId="170D66A4" w14:textId="77777777" w:rsidR="00FB1732" w:rsidRPr="00C52E41" w:rsidRDefault="00FF24DD" w:rsidP="00550D60">
      <w:pPr>
        <w:pStyle w:val="2"/>
        <w:numPr>
          <w:ilvl w:val="0"/>
          <w:numId w:val="0"/>
        </w:numPr>
      </w:pPr>
      <w:bookmarkStart w:id="73" w:name="_Toc400319273"/>
      <w:r w:rsidRPr="00C52E41">
        <w:t>Project plan</w:t>
      </w:r>
      <w:bookmarkEnd w:id="73"/>
    </w:p>
    <w:p w14:paraId="78277186" w14:textId="77777777" w:rsidR="004413F7" w:rsidRPr="00C52E41" w:rsidRDefault="00A825ED">
      <w:pPr>
        <w:spacing w:before="0" w:after="200" w:line="276" w:lineRule="auto"/>
      </w:pPr>
      <w:r w:rsidRPr="00C52E41">
        <w:rPr>
          <w:highlight w:val="yellow"/>
        </w:rPr>
        <w:t>Gantt Chart</w:t>
      </w:r>
    </w:p>
    <w:p w14:paraId="1C3B1A9E" w14:textId="77777777" w:rsidR="004413F7" w:rsidRPr="00C52E41" w:rsidRDefault="004413F7">
      <w:pPr>
        <w:spacing w:before="0" w:after="200" w:line="276" w:lineRule="auto"/>
        <w:rPr>
          <w:rFonts w:eastAsiaTheme="minorEastAsia"/>
          <w:lang w:eastAsia="zh-CN"/>
        </w:rPr>
      </w:pPr>
    </w:p>
    <w:p w14:paraId="2278D978" w14:textId="77777777" w:rsidR="004413F7" w:rsidRPr="00C52E41" w:rsidRDefault="004413F7">
      <w:pPr>
        <w:spacing w:before="0" w:after="200" w:line="276" w:lineRule="auto"/>
      </w:pPr>
      <w:r w:rsidRPr="00C52E41">
        <w:br w:type="page"/>
      </w:r>
    </w:p>
    <w:p w14:paraId="113BA1AB" w14:textId="77777777" w:rsidR="004413F7" w:rsidRPr="00C52E41" w:rsidRDefault="004413F7" w:rsidP="004413F7">
      <w:pPr>
        <w:pStyle w:val="1"/>
        <w:numPr>
          <w:ilvl w:val="0"/>
          <w:numId w:val="0"/>
        </w:numPr>
      </w:pPr>
      <w:bookmarkStart w:id="74" w:name="_Toc400319274"/>
      <w:r w:rsidRPr="00C52E41">
        <w:t>Refernces</w:t>
      </w:r>
      <w:bookmarkEnd w:id="74"/>
    </w:p>
    <w:p w14:paraId="37B5E521" w14:textId="77777777" w:rsidR="004413F7" w:rsidRPr="00C52E41" w:rsidRDefault="004413F7" w:rsidP="004413F7">
      <w:pPr>
        <w:rPr>
          <w:rStyle w:val="a4"/>
          <w:rFonts w:eastAsia="SimSun"/>
          <w:color w:val="auto"/>
          <w:u w:val="none"/>
        </w:rPr>
      </w:pPr>
      <w:r w:rsidRPr="00C52E41">
        <w:t xml:space="preserve">[1] LTGame web page. </w:t>
      </w:r>
      <w:hyperlink r:id="rId14" w:history="1">
        <w:r w:rsidRPr="00C52E41">
          <w:rPr>
            <w:rStyle w:val="a4"/>
            <w:rFonts w:eastAsia="SimSun"/>
            <w:color w:val="auto"/>
          </w:rPr>
          <w:t>http://www.ltgame.com/about.aspx</w:t>
        </w:r>
      </w:hyperlink>
      <w:r w:rsidRPr="00C52E41">
        <w:rPr>
          <w:rStyle w:val="a4"/>
          <w:rFonts w:eastAsia="SimSun"/>
          <w:color w:val="auto"/>
        </w:rPr>
        <w:t>.</w:t>
      </w:r>
      <w:r w:rsidRPr="00C52E41">
        <w:rPr>
          <w:rStyle w:val="a4"/>
          <w:rFonts w:eastAsia="SimSun"/>
          <w:color w:val="auto"/>
          <w:u w:val="none"/>
        </w:rPr>
        <w:t>[Sep. 10, 2014]</w:t>
      </w:r>
    </w:p>
    <w:p w14:paraId="5823EBD1" w14:textId="77777777" w:rsidR="004413F7" w:rsidRPr="00C52E41" w:rsidRDefault="004413F7" w:rsidP="004413F7">
      <w:pPr>
        <w:rPr>
          <w:rStyle w:val="a4"/>
          <w:rFonts w:eastAsia="SimSun"/>
          <w:color w:val="auto"/>
          <w:u w:val="none"/>
        </w:rPr>
      </w:pPr>
      <w:r w:rsidRPr="00C52E41">
        <w:rPr>
          <w:rFonts w:eastAsia="SimSun"/>
        </w:rPr>
        <w:t xml:space="preserve">[2] SugarCRM company web page. </w:t>
      </w:r>
      <w:hyperlink r:id="rId15" w:history="1">
        <w:r w:rsidRPr="00C52E41">
          <w:rPr>
            <w:rStyle w:val="a4"/>
            <w:rFonts w:eastAsia="SimSun"/>
            <w:color w:val="auto"/>
          </w:rPr>
          <w:t>http://www.sugarcrm.com/</w:t>
        </w:r>
      </w:hyperlink>
      <w:r w:rsidRPr="00C52E41">
        <w:rPr>
          <w:rStyle w:val="a4"/>
          <w:rFonts w:eastAsia="SimSun"/>
          <w:color w:val="auto"/>
          <w:u w:val="none"/>
        </w:rPr>
        <w:t>.[Sep. 10, 2014]</w:t>
      </w:r>
    </w:p>
    <w:p w14:paraId="751AA00B" w14:textId="77777777" w:rsidR="004413F7" w:rsidRPr="00C52E41" w:rsidRDefault="004413F7" w:rsidP="004413F7">
      <w:pPr>
        <w:rPr>
          <w:rStyle w:val="a4"/>
          <w:rFonts w:eastAsia="SimSun"/>
          <w:color w:val="auto"/>
          <w:u w:val="none"/>
        </w:rPr>
      </w:pPr>
      <w:r w:rsidRPr="00C52E41">
        <w:t xml:space="preserve">[3] Talkincloud. </w:t>
      </w:r>
      <w:hyperlink r:id="rId16" w:history="1">
        <w:r w:rsidRPr="00C52E41">
          <w:rPr>
            <w:rStyle w:val="a4"/>
            <w:rFonts w:eastAsia="SimSun"/>
            <w:color w:val="auto"/>
          </w:rPr>
          <w:t>http://talkincloud.com/sugarcrm-wins-ibms-crm-business-ibm-unveils-new-bi-tools</w:t>
        </w:r>
      </w:hyperlink>
      <w:r w:rsidRPr="00C52E41">
        <w:rPr>
          <w:rStyle w:val="a4"/>
          <w:rFonts w:eastAsia="SimSun"/>
          <w:color w:val="auto"/>
          <w:u w:val="none"/>
        </w:rPr>
        <w:t>. [Sep. 10, 2014]</w:t>
      </w:r>
    </w:p>
    <w:p w14:paraId="197AAE26" w14:textId="77777777" w:rsidR="00FF24DD" w:rsidRPr="00C52E41" w:rsidRDefault="00FF24DD">
      <w:pPr>
        <w:spacing w:before="0" w:after="200" w:line="276" w:lineRule="auto"/>
        <w:rPr>
          <w:smallCaps/>
          <w:spacing w:val="5"/>
          <w:sz w:val="28"/>
          <w:szCs w:val="28"/>
        </w:rPr>
      </w:pPr>
      <w:r w:rsidRPr="00C52E41">
        <w:br w:type="page"/>
      </w:r>
    </w:p>
    <w:p w14:paraId="1277ADDE" w14:textId="77777777" w:rsidR="00FF24DD" w:rsidRPr="00C52E41" w:rsidRDefault="00FF24DD" w:rsidP="00550D60">
      <w:pPr>
        <w:pStyle w:val="2"/>
        <w:numPr>
          <w:ilvl w:val="0"/>
          <w:numId w:val="0"/>
        </w:numPr>
      </w:pPr>
      <w:bookmarkStart w:id="75" w:name="_Toc400319275"/>
      <w:r w:rsidRPr="00C52E41">
        <w:t>Peer Assessment Form</w:t>
      </w:r>
      <w:bookmarkEnd w:id="7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52E41" w14:paraId="42206775" w14:textId="77777777" w:rsidTr="00D35698">
        <w:trPr>
          <w:trHeight w:val="1178"/>
        </w:trPr>
        <w:tc>
          <w:tcPr>
            <w:tcW w:w="9108" w:type="dxa"/>
            <w:gridSpan w:val="7"/>
            <w:vAlign w:val="center"/>
          </w:tcPr>
          <w:p w14:paraId="1455CAC2" w14:textId="77777777" w:rsidR="00FF24DD" w:rsidRPr="00C52E41" w:rsidRDefault="00FF24DD" w:rsidP="00FF24DD">
            <w:pPr>
              <w:pStyle w:val="a6"/>
              <w:jc w:val="center"/>
              <w:rPr>
                <w:sz w:val="32"/>
              </w:rPr>
            </w:pPr>
            <w:r w:rsidRPr="00C52E41">
              <w:rPr>
                <w:noProof/>
                <w:sz w:val="32"/>
                <w:lang w:eastAsia="zh-CN"/>
              </w:rPr>
              <w:drawing>
                <wp:anchor distT="0" distB="0" distL="114300" distR="114300" simplePos="0" relativeHeight="251659264" behindDoc="0" locked="0" layoutInCell="1" allowOverlap="1" wp14:anchorId="65C1794C" wp14:editId="4A5741A9">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3A50354A" w14:textId="77777777" w:rsidR="00FF24DD" w:rsidRPr="00C52E41" w:rsidRDefault="00FF24DD" w:rsidP="00FF24DD">
            <w:pPr>
              <w:pStyle w:val="a6"/>
              <w:jc w:val="center"/>
              <w:rPr>
                <w:sz w:val="32"/>
              </w:rPr>
            </w:pPr>
            <w:r w:rsidRPr="00C52E41">
              <w:rPr>
                <w:sz w:val="32"/>
              </w:rPr>
              <w:t xml:space="preserve">BSc. in Computing 2013/14 </w:t>
            </w:r>
            <w:r w:rsidRPr="00C52E41">
              <w:rPr>
                <w:sz w:val="32"/>
              </w:rPr>
              <w:br/>
              <w:t>COMP321 Information System Implementation</w:t>
            </w:r>
          </w:p>
          <w:p w14:paraId="3219364B" w14:textId="77777777" w:rsidR="00FF24DD" w:rsidRPr="00C52E41" w:rsidRDefault="00FF24DD" w:rsidP="00FF24DD">
            <w:pPr>
              <w:pStyle w:val="a6"/>
              <w:jc w:val="center"/>
              <w:rPr>
                <w:sz w:val="28"/>
              </w:rPr>
            </w:pPr>
            <w:r w:rsidRPr="00C52E41">
              <w:rPr>
                <w:sz w:val="28"/>
              </w:rPr>
              <w:t>Peer Assessment Form</w:t>
            </w:r>
          </w:p>
          <w:p w14:paraId="0C44AFFE" w14:textId="77777777" w:rsidR="00FF24DD" w:rsidRPr="00C52E41" w:rsidRDefault="00FF24DD" w:rsidP="00FF24DD">
            <w:pPr>
              <w:pStyle w:val="a6"/>
              <w:jc w:val="center"/>
              <w:rPr>
                <w:noProof/>
                <w:sz w:val="28"/>
                <w:szCs w:val="28"/>
                <w:lang w:eastAsia="zh-CN"/>
              </w:rPr>
            </w:pPr>
          </w:p>
        </w:tc>
      </w:tr>
      <w:tr w:rsidR="00FF24DD" w:rsidRPr="00C52E41" w14:paraId="444ECA91" w14:textId="77777777" w:rsidTr="00D35698">
        <w:trPr>
          <w:trHeight w:val="656"/>
        </w:trPr>
        <w:tc>
          <w:tcPr>
            <w:tcW w:w="1818" w:type="dxa"/>
            <w:vAlign w:val="center"/>
          </w:tcPr>
          <w:p w14:paraId="702DD894" w14:textId="77777777" w:rsidR="00FF24DD" w:rsidRPr="00C52E41" w:rsidRDefault="00FF24DD" w:rsidP="00FF24DD">
            <w:pPr>
              <w:pStyle w:val="a6"/>
              <w:rPr>
                <w:lang w:val="en-GB"/>
              </w:rPr>
            </w:pPr>
            <w:r w:rsidRPr="00C52E41">
              <w:rPr>
                <w:kern w:val="32"/>
                <w:lang w:val="en-GB"/>
              </w:rPr>
              <w:t>Group number</w:t>
            </w:r>
          </w:p>
        </w:tc>
        <w:tc>
          <w:tcPr>
            <w:tcW w:w="7290" w:type="dxa"/>
            <w:gridSpan w:val="6"/>
            <w:vAlign w:val="center"/>
          </w:tcPr>
          <w:p w14:paraId="29DAA73E" w14:textId="77777777" w:rsidR="00FF24DD" w:rsidRPr="00C52E41" w:rsidRDefault="00FF24DD" w:rsidP="00D35698">
            <w:pPr>
              <w:snapToGrid w:val="0"/>
              <w:rPr>
                <w:lang w:val="en-GB"/>
              </w:rPr>
            </w:pPr>
          </w:p>
        </w:tc>
      </w:tr>
      <w:tr w:rsidR="00FF24DD" w:rsidRPr="00C52E41" w14:paraId="505891F2" w14:textId="77777777" w:rsidTr="00D35698">
        <w:trPr>
          <w:trHeight w:val="800"/>
        </w:trPr>
        <w:tc>
          <w:tcPr>
            <w:tcW w:w="1818" w:type="dxa"/>
            <w:tcBorders>
              <w:bottom w:val="single" w:sz="4" w:space="0" w:color="auto"/>
            </w:tcBorders>
            <w:vAlign w:val="center"/>
          </w:tcPr>
          <w:p w14:paraId="1DBDFCBC" w14:textId="77777777" w:rsidR="00FF24DD" w:rsidRPr="00C52E41" w:rsidRDefault="00FF24DD" w:rsidP="00FF24DD">
            <w:pPr>
              <w:pStyle w:val="a6"/>
              <w:rPr>
                <w:kern w:val="32"/>
                <w:lang w:val="en-GB"/>
              </w:rPr>
            </w:pPr>
            <w:r w:rsidRPr="00C52E41">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C52E41" w14:paraId="6F3F8016" w14:textId="77777777" w:rsidTr="00D35698">
              <w:tc>
                <w:tcPr>
                  <w:tcW w:w="697" w:type="dxa"/>
                </w:tcPr>
                <w:p w14:paraId="1C958CE5" w14:textId="77777777" w:rsidR="00FF24DD" w:rsidRPr="00C52E41" w:rsidRDefault="00FF24DD" w:rsidP="00FF24DD">
                  <w:pPr>
                    <w:pStyle w:val="a6"/>
                    <w:rPr>
                      <w:lang w:val="en-GB"/>
                    </w:rPr>
                  </w:pPr>
                </w:p>
              </w:tc>
              <w:tc>
                <w:tcPr>
                  <w:tcW w:w="2075" w:type="dxa"/>
                </w:tcPr>
                <w:p w14:paraId="304AE371" w14:textId="77777777" w:rsidR="00FF24DD" w:rsidRPr="00C52E41" w:rsidRDefault="00FF24DD" w:rsidP="00FF24DD">
                  <w:pPr>
                    <w:pStyle w:val="a6"/>
                    <w:rPr>
                      <w:lang w:val="en-GB"/>
                    </w:rPr>
                  </w:pPr>
                  <w:r w:rsidRPr="00C52E41">
                    <w:rPr>
                      <w:lang w:val="en-GB"/>
                    </w:rPr>
                    <w:t>Student ID</w:t>
                  </w:r>
                </w:p>
              </w:tc>
              <w:tc>
                <w:tcPr>
                  <w:tcW w:w="3694" w:type="dxa"/>
                </w:tcPr>
                <w:p w14:paraId="44042D02" w14:textId="77777777" w:rsidR="00FF24DD" w:rsidRPr="00C52E41" w:rsidRDefault="00FF24DD" w:rsidP="00FF24DD">
                  <w:pPr>
                    <w:pStyle w:val="a6"/>
                    <w:rPr>
                      <w:lang w:val="en-GB"/>
                    </w:rPr>
                  </w:pPr>
                  <w:r w:rsidRPr="00C52E41">
                    <w:rPr>
                      <w:lang w:val="en-GB"/>
                    </w:rPr>
                    <w:t>Student name</w:t>
                  </w:r>
                </w:p>
              </w:tc>
            </w:tr>
            <w:tr w:rsidR="00FF24DD" w:rsidRPr="00C52E41" w14:paraId="6ECDF86B" w14:textId="77777777" w:rsidTr="00D35698">
              <w:tc>
                <w:tcPr>
                  <w:tcW w:w="697" w:type="dxa"/>
                </w:tcPr>
                <w:p w14:paraId="7221CE71" w14:textId="77777777" w:rsidR="00FF24DD" w:rsidRPr="00C52E41" w:rsidRDefault="00FF24DD" w:rsidP="00FF24DD">
                  <w:pPr>
                    <w:pStyle w:val="a6"/>
                    <w:rPr>
                      <w:i/>
                      <w:lang w:val="en-GB"/>
                    </w:rPr>
                  </w:pPr>
                  <w:r w:rsidRPr="00C52E41">
                    <w:rPr>
                      <w:i/>
                      <w:lang w:val="en-GB"/>
                    </w:rPr>
                    <w:t>1.</w:t>
                  </w:r>
                </w:p>
              </w:tc>
              <w:tc>
                <w:tcPr>
                  <w:tcW w:w="2075" w:type="dxa"/>
                </w:tcPr>
                <w:p w14:paraId="15F9A809" w14:textId="77777777" w:rsidR="00FF24DD" w:rsidRPr="00C52E41" w:rsidRDefault="00FF24DD" w:rsidP="00FF24DD">
                  <w:pPr>
                    <w:pStyle w:val="a6"/>
                    <w:rPr>
                      <w:i/>
                      <w:lang w:val="en-GB"/>
                    </w:rPr>
                  </w:pPr>
                </w:p>
              </w:tc>
              <w:tc>
                <w:tcPr>
                  <w:tcW w:w="3694" w:type="dxa"/>
                </w:tcPr>
                <w:p w14:paraId="25B012CD" w14:textId="77777777" w:rsidR="00FF24DD" w:rsidRPr="00C52E41" w:rsidRDefault="00FF24DD" w:rsidP="00FF24DD">
                  <w:pPr>
                    <w:pStyle w:val="a6"/>
                    <w:rPr>
                      <w:lang w:val="en-GB"/>
                    </w:rPr>
                  </w:pPr>
                </w:p>
              </w:tc>
            </w:tr>
            <w:tr w:rsidR="00FF24DD" w:rsidRPr="00C52E41" w14:paraId="3D53EC06" w14:textId="77777777" w:rsidTr="00D35698">
              <w:tc>
                <w:tcPr>
                  <w:tcW w:w="697" w:type="dxa"/>
                </w:tcPr>
                <w:p w14:paraId="6EC018AE" w14:textId="77777777" w:rsidR="00FF24DD" w:rsidRPr="00C52E41" w:rsidRDefault="00FF24DD" w:rsidP="00FF24DD">
                  <w:pPr>
                    <w:pStyle w:val="a6"/>
                    <w:rPr>
                      <w:i/>
                      <w:lang w:val="en-GB"/>
                    </w:rPr>
                  </w:pPr>
                  <w:r w:rsidRPr="00C52E41">
                    <w:rPr>
                      <w:i/>
                      <w:lang w:val="en-GB"/>
                    </w:rPr>
                    <w:t>2.</w:t>
                  </w:r>
                </w:p>
              </w:tc>
              <w:tc>
                <w:tcPr>
                  <w:tcW w:w="2075" w:type="dxa"/>
                </w:tcPr>
                <w:p w14:paraId="5A7FB622" w14:textId="77777777" w:rsidR="00FF24DD" w:rsidRPr="00C52E41" w:rsidRDefault="00FF24DD" w:rsidP="00FF24DD">
                  <w:pPr>
                    <w:pStyle w:val="a6"/>
                    <w:rPr>
                      <w:i/>
                      <w:lang w:val="en-GB"/>
                    </w:rPr>
                  </w:pPr>
                </w:p>
              </w:tc>
              <w:tc>
                <w:tcPr>
                  <w:tcW w:w="3694" w:type="dxa"/>
                </w:tcPr>
                <w:p w14:paraId="707B17FB" w14:textId="77777777" w:rsidR="00FF24DD" w:rsidRPr="00C52E41" w:rsidRDefault="00FF24DD" w:rsidP="00FF24DD">
                  <w:pPr>
                    <w:pStyle w:val="a6"/>
                    <w:rPr>
                      <w:lang w:val="en-GB"/>
                    </w:rPr>
                  </w:pPr>
                </w:p>
              </w:tc>
            </w:tr>
            <w:tr w:rsidR="00FF24DD" w:rsidRPr="00C52E41" w14:paraId="419FBD0B" w14:textId="77777777" w:rsidTr="00D35698">
              <w:tc>
                <w:tcPr>
                  <w:tcW w:w="697" w:type="dxa"/>
                </w:tcPr>
                <w:p w14:paraId="57927520" w14:textId="77777777" w:rsidR="00FF24DD" w:rsidRPr="00C52E41" w:rsidRDefault="00FF24DD" w:rsidP="00FF24DD">
                  <w:pPr>
                    <w:pStyle w:val="a6"/>
                    <w:rPr>
                      <w:i/>
                      <w:lang w:val="en-GB"/>
                    </w:rPr>
                  </w:pPr>
                  <w:r w:rsidRPr="00C52E41">
                    <w:rPr>
                      <w:i/>
                      <w:lang w:val="en-GB"/>
                    </w:rPr>
                    <w:t>3.</w:t>
                  </w:r>
                </w:p>
              </w:tc>
              <w:tc>
                <w:tcPr>
                  <w:tcW w:w="2075" w:type="dxa"/>
                </w:tcPr>
                <w:p w14:paraId="28A42963" w14:textId="77777777" w:rsidR="00FF24DD" w:rsidRPr="00C52E41" w:rsidRDefault="00FF24DD" w:rsidP="00FF24DD">
                  <w:pPr>
                    <w:pStyle w:val="a6"/>
                    <w:rPr>
                      <w:i/>
                      <w:lang w:val="en-GB"/>
                    </w:rPr>
                  </w:pPr>
                </w:p>
              </w:tc>
              <w:tc>
                <w:tcPr>
                  <w:tcW w:w="3694" w:type="dxa"/>
                </w:tcPr>
                <w:p w14:paraId="3CD48FDC" w14:textId="77777777" w:rsidR="00FF24DD" w:rsidRPr="00C52E41" w:rsidRDefault="00FF24DD" w:rsidP="00FF24DD">
                  <w:pPr>
                    <w:pStyle w:val="a6"/>
                    <w:rPr>
                      <w:lang w:val="en-GB"/>
                    </w:rPr>
                  </w:pPr>
                </w:p>
              </w:tc>
            </w:tr>
            <w:tr w:rsidR="00FF24DD" w:rsidRPr="00C52E41" w14:paraId="1317BFE5" w14:textId="77777777" w:rsidTr="00D35698">
              <w:tc>
                <w:tcPr>
                  <w:tcW w:w="697" w:type="dxa"/>
                </w:tcPr>
                <w:p w14:paraId="28242BD6" w14:textId="77777777" w:rsidR="00FF24DD" w:rsidRPr="00C52E41" w:rsidRDefault="00FF24DD" w:rsidP="00FF24DD">
                  <w:pPr>
                    <w:pStyle w:val="a6"/>
                    <w:rPr>
                      <w:i/>
                      <w:lang w:val="en-GB"/>
                    </w:rPr>
                  </w:pPr>
                  <w:r w:rsidRPr="00C52E41">
                    <w:rPr>
                      <w:i/>
                      <w:lang w:val="en-GB"/>
                    </w:rPr>
                    <w:t>4.</w:t>
                  </w:r>
                </w:p>
              </w:tc>
              <w:tc>
                <w:tcPr>
                  <w:tcW w:w="2075" w:type="dxa"/>
                </w:tcPr>
                <w:p w14:paraId="0EB2663F" w14:textId="77777777" w:rsidR="00FF24DD" w:rsidRPr="00C52E41" w:rsidRDefault="00FF24DD" w:rsidP="00FF24DD">
                  <w:pPr>
                    <w:pStyle w:val="a6"/>
                    <w:rPr>
                      <w:i/>
                      <w:lang w:val="en-GB"/>
                    </w:rPr>
                  </w:pPr>
                </w:p>
              </w:tc>
              <w:tc>
                <w:tcPr>
                  <w:tcW w:w="3694" w:type="dxa"/>
                </w:tcPr>
                <w:p w14:paraId="6D092685" w14:textId="77777777" w:rsidR="00FF24DD" w:rsidRPr="00C52E41" w:rsidRDefault="00FF24DD" w:rsidP="00FF24DD">
                  <w:pPr>
                    <w:pStyle w:val="a6"/>
                    <w:rPr>
                      <w:lang w:val="en-GB"/>
                    </w:rPr>
                  </w:pPr>
                </w:p>
              </w:tc>
            </w:tr>
            <w:tr w:rsidR="00FF24DD" w:rsidRPr="00C52E41" w14:paraId="38F495F6" w14:textId="77777777" w:rsidTr="00D35698">
              <w:tc>
                <w:tcPr>
                  <w:tcW w:w="697" w:type="dxa"/>
                </w:tcPr>
                <w:p w14:paraId="1129662C" w14:textId="77777777" w:rsidR="00FF24DD" w:rsidRPr="00C52E41" w:rsidRDefault="00FF24DD" w:rsidP="00FF24DD">
                  <w:pPr>
                    <w:pStyle w:val="a6"/>
                    <w:rPr>
                      <w:lang w:val="en-GB"/>
                    </w:rPr>
                  </w:pPr>
                  <w:r w:rsidRPr="00C52E41">
                    <w:rPr>
                      <w:lang w:val="en-GB"/>
                    </w:rPr>
                    <w:t>5.</w:t>
                  </w:r>
                </w:p>
              </w:tc>
              <w:tc>
                <w:tcPr>
                  <w:tcW w:w="2075" w:type="dxa"/>
                </w:tcPr>
                <w:p w14:paraId="7C415F60" w14:textId="77777777" w:rsidR="00FF24DD" w:rsidRPr="00C52E41" w:rsidRDefault="00FF24DD" w:rsidP="00FF24DD">
                  <w:pPr>
                    <w:pStyle w:val="a6"/>
                    <w:rPr>
                      <w:lang w:val="en-GB"/>
                    </w:rPr>
                  </w:pPr>
                </w:p>
              </w:tc>
              <w:tc>
                <w:tcPr>
                  <w:tcW w:w="3694" w:type="dxa"/>
                </w:tcPr>
                <w:p w14:paraId="72F4EB52" w14:textId="77777777" w:rsidR="00FF24DD" w:rsidRPr="00C52E41" w:rsidRDefault="00FF24DD" w:rsidP="00FF24DD">
                  <w:pPr>
                    <w:pStyle w:val="a6"/>
                    <w:rPr>
                      <w:lang w:val="en-GB"/>
                    </w:rPr>
                  </w:pPr>
                </w:p>
              </w:tc>
            </w:tr>
          </w:tbl>
          <w:p w14:paraId="1A29CADF" w14:textId="77777777" w:rsidR="00FF24DD" w:rsidRPr="00C52E41" w:rsidRDefault="00FF24DD" w:rsidP="00FF24DD">
            <w:pPr>
              <w:pStyle w:val="a6"/>
              <w:rPr>
                <w:lang w:val="en-GB"/>
              </w:rPr>
            </w:pPr>
          </w:p>
        </w:tc>
      </w:tr>
      <w:tr w:rsidR="00FF24DD" w:rsidRPr="00C52E41" w14:paraId="6E87188A" w14:textId="77777777" w:rsidTr="00D35698">
        <w:trPr>
          <w:trHeight w:val="431"/>
        </w:trPr>
        <w:tc>
          <w:tcPr>
            <w:tcW w:w="9108" w:type="dxa"/>
            <w:gridSpan w:val="7"/>
            <w:shd w:val="clear" w:color="auto" w:fill="F2F2F2" w:themeFill="background1" w:themeFillShade="F2"/>
            <w:vAlign w:val="center"/>
          </w:tcPr>
          <w:p w14:paraId="70E3CEF2" w14:textId="77777777" w:rsidR="00FF24DD" w:rsidRPr="00C52E41" w:rsidRDefault="00FF24DD" w:rsidP="00FF24DD">
            <w:pPr>
              <w:pStyle w:val="a6"/>
              <w:jc w:val="center"/>
              <w:rPr>
                <w:lang w:val="en-GB"/>
              </w:rPr>
            </w:pPr>
            <w:r w:rsidRPr="00C52E41">
              <w:rPr>
                <w:lang w:val="en-GB"/>
              </w:rPr>
              <w:t>Contribution</w:t>
            </w:r>
            <w:r w:rsidRPr="00C52E41">
              <w:rPr>
                <w:b/>
                <w:lang w:val="en-GB"/>
              </w:rPr>
              <w:t xml:space="preserve"> (</w:t>
            </w:r>
            <w:r w:rsidRPr="00C52E41">
              <w:rPr>
                <w:lang w:val="en-GB"/>
              </w:rPr>
              <w:t>Each row must total to 100%)</w:t>
            </w:r>
          </w:p>
        </w:tc>
      </w:tr>
      <w:tr w:rsidR="00FF24DD" w:rsidRPr="00C52E41" w14:paraId="0F5B27B3" w14:textId="77777777" w:rsidTr="00FF24DD">
        <w:trPr>
          <w:trHeight w:val="368"/>
        </w:trPr>
        <w:tc>
          <w:tcPr>
            <w:tcW w:w="3652" w:type="dxa"/>
            <w:gridSpan w:val="2"/>
            <w:vAlign w:val="center"/>
          </w:tcPr>
          <w:p w14:paraId="4FC5656F" w14:textId="77777777" w:rsidR="00FF24DD" w:rsidRPr="00C52E41" w:rsidRDefault="00FF24DD" w:rsidP="00D35698">
            <w:pPr>
              <w:spacing w:after="100" w:afterAutospacing="1"/>
              <w:jc w:val="right"/>
              <w:rPr>
                <w:b/>
                <w:lang w:val="en-GB"/>
              </w:rPr>
            </w:pPr>
          </w:p>
        </w:tc>
        <w:tc>
          <w:tcPr>
            <w:tcW w:w="1046" w:type="dxa"/>
            <w:vAlign w:val="center"/>
          </w:tcPr>
          <w:p w14:paraId="62D1448A" w14:textId="77777777" w:rsidR="00FF24DD" w:rsidRPr="00C52E41" w:rsidRDefault="00FF24DD" w:rsidP="00D35698">
            <w:pPr>
              <w:spacing w:after="100" w:afterAutospacing="1"/>
              <w:jc w:val="center"/>
              <w:rPr>
                <w:sz w:val="28"/>
                <w:szCs w:val="28"/>
                <w:lang w:val="en-GB"/>
              </w:rPr>
            </w:pPr>
            <w:r w:rsidRPr="00C52E41">
              <w:rPr>
                <w:sz w:val="20"/>
                <w:szCs w:val="28"/>
                <w:lang w:val="en-GB"/>
              </w:rPr>
              <w:t>Member 1</w:t>
            </w:r>
          </w:p>
        </w:tc>
        <w:tc>
          <w:tcPr>
            <w:tcW w:w="1080" w:type="dxa"/>
            <w:vAlign w:val="center"/>
          </w:tcPr>
          <w:p w14:paraId="113F4D95" w14:textId="77777777" w:rsidR="00FF24DD" w:rsidRPr="00C52E41" w:rsidRDefault="00FF24DD" w:rsidP="00D35698">
            <w:pPr>
              <w:spacing w:after="100" w:afterAutospacing="1"/>
              <w:jc w:val="center"/>
              <w:rPr>
                <w:sz w:val="28"/>
                <w:szCs w:val="28"/>
                <w:lang w:val="en-GB"/>
              </w:rPr>
            </w:pPr>
            <w:r w:rsidRPr="00C52E41">
              <w:rPr>
                <w:sz w:val="20"/>
                <w:szCs w:val="28"/>
                <w:lang w:val="en-GB"/>
              </w:rPr>
              <w:t>Member 2</w:t>
            </w:r>
          </w:p>
        </w:tc>
        <w:tc>
          <w:tcPr>
            <w:tcW w:w="1080" w:type="dxa"/>
            <w:vAlign w:val="center"/>
          </w:tcPr>
          <w:p w14:paraId="449012BD" w14:textId="77777777" w:rsidR="00FF24DD" w:rsidRPr="00C52E41" w:rsidRDefault="00FF24DD" w:rsidP="00D35698">
            <w:pPr>
              <w:spacing w:after="100" w:afterAutospacing="1"/>
              <w:jc w:val="center"/>
              <w:rPr>
                <w:sz w:val="28"/>
                <w:szCs w:val="28"/>
                <w:lang w:val="en-GB"/>
              </w:rPr>
            </w:pPr>
            <w:r w:rsidRPr="00C52E41">
              <w:rPr>
                <w:sz w:val="20"/>
                <w:szCs w:val="28"/>
                <w:lang w:val="en-GB"/>
              </w:rPr>
              <w:t>Member 3</w:t>
            </w:r>
          </w:p>
        </w:tc>
        <w:tc>
          <w:tcPr>
            <w:tcW w:w="1080" w:type="dxa"/>
            <w:vAlign w:val="center"/>
          </w:tcPr>
          <w:p w14:paraId="662BACAE" w14:textId="77777777" w:rsidR="00FF24DD" w:rsidRPr="00C52E41" w:rsidRDefault="00FF24DD" w:rsidP="00D35698">
            <w:pPr>
              <w:spacing w:after="100" w:afterAutospacing="1"/>
              <w:jc w:val="center"/>
              <w:rPr>
                <w:sz w:val="28"/>
                <w:szCs w:val="28"/>
                <w:lang w:val="en-GB"/>
              </w:rPr>
            </w:pPr>
            <w:r w:rsidRPr="00C52E41">
              <w:rPr>
                <w:sz w:val="20"/>
                <w:szCs w:val="28"/>
                <w:lang w:val="en-GB"/>
              </w:rPr>
              <w:t>Member 4</w:t>
            </w:r>
          </w:p>
        </w:tc>
        <w:tc>
          <w:tcPr>
            <w:tcW w:w="1170" w:type="dxa"/>
            <w:vAlign w:val="center"/>
          </w:tcPr>
          <w:p w14:paraId="348C8F1D" w14:textId="77777777" w:rsidR="00FF24DD" w:rsidRPr="00C52E41" w:rsidRDefault="00FF24DD" w:rsidP="00D35698">
            <w:pPr>
              <w:spacing w:after="100" w:afterAutospacing="1"/>
              <w:jc w:val="center"/>
              <w:rPr>
                <w:sz w:val="28"/>
                <w:szCs w:val="28"/>
                <w:lang w:val="en-GB"/>
              </w:rPr>
            </w:pPr>
            <w:r w:rsidRPr="00C52E41">
              <w:rPr>
                <w:sz w:val="20"/>
                <w:szCs w:val="28"/>
                <w:lang w:val="en-GB"/>
              </w:rPr>
              <w:t>Member 5</w:t>
            </w:r>
          </w:p>
        </w:tc>
      </w:tr>
      <w:tr w:rsidR="00FF24DD" w:rsidRPr="00C52E41" w14:paraId="63DBAEC4" w14:textId="77777777" w:rsidTr="00D35698">
        <w:trPr>
          <w:trHeight w:val="850"/>
        </w:trPr>
        <w:tc>
          <w:tcPr>
            <w:tcW w:w="3652" w:type="dxa"/>
            <w:gridSpan w:val="2"/>
            <w:vAlign w:val="center"/>
          </w:tcPr>
          <w:p w14:paraId="370EC18A" w14:textId="77777777" w:rsidR="00FF24DD" w:rsidRPr="00C52E41" w:rsidRDefault="00FF24DD" w:rsidP="00FF24DD">
            <w:pPr>
              <w:pStyle w:val="a6"/>
            </w:pPr>
            <w:r w:rsidRPr="00C52E41">
              <w:t>1. Project leadership</w:t>
            </w:r>
          </w:p>
        </w:tc>
        <w:tc>
          <w:tcPr>
            <w:tcW w:w="1046" w:type="dxa"/>
            <w:vAlign w:val="center"/>
          </w:tcPr>
          <w:p w14:paraId="4C2397DC" w14:textId="77777777" w:rsidR="00FF24DD" w:rsidRPr="00C52E41" w:rsidRDefault="00FF24DD" w:rsidP="00A825ED">
            <w:pPr>
              <w:pStyle w:val="a6"/>
              <w:jc w:val="right"/>
            </w:pPr>
            <w:r w:rsidRPr="00C52E41">
              <w:t>%</w:t>
            </w:r>
          </w:p>
        </w:tc>
        <w:tc>
          <w:tcPr>
            <w:tcW w:w="1080" w:type="dxa"/>
            <w:vAlign w:val="center"/>
          </w:tcPr>
          <w:p w14:paraId="0C85ACC4" w14:textId="77777777" w:rsidR="00FF24DD" w:rsidRPr="00C52E41" w:rsidRDefault="00FF24DD" w:rsidP="00A825ED">
            <w:pPr>
              <w:pStyle w:val="a6"/>
              <w:jc w:val="right"/>
            </w:pPr>
            <w:r w:rsidRPr="00C52E41">
              <w:t>%</w:t>
            </w:r>
          </w:p>
        </w:tc>
        <w:tc>
          <w:tcPr>
            <w:tcW w:w="1080" w:type="dxa"/>
            <w:vAlign w:val="center"/>
          </w:tcPr>
          <w:p w14:paraId="7F418682" w14:textId="77777777" w:rsidR="00FF24DD" w:rsidRPr="00C52E41" w:rsidRDefault="00FF24DD" w:rsidP="00A825ED">
            <w:pPr>
              <w:pStyle w:val="a6"/>
              <w:jc w:val="right"/>
            </w:pPr>
            <w:r w:rsidRPr="00C52E41">
              <w:t>%</w:t>
            </w:r>
          </w:p>
        </w:tc>
        <w:tc>
          <w:tcPr>
            <w:tcW w:w="1080" w:type="dxa"/>
            <w:vAlign w:val="center"/>
          </w:tcPr>
          <w:p w14:paraId="0FD228FC" w14:textId="77777777" w:rsidR="00FF24DD" w:rsidRPr="00C52E41" w:rsidRDefault="00FF24DD" w:rsidP="00A825ED">
            <w:pPr>
              <w:pStyle w:val="a6"/>
              <w:jc w:val="right"/>
            </w:pPr>
            <w:r w:rsidRPr="00C52E41">
              <w:t>%</w:t>
            </w:r>
          </w:p>
        </w:tc>
        <w:tc>
          <w:tcPr>
            <w:tcW w:w="1170" w:type="dxa"/>
            <w:vAlign w:val="center"/>
          </w:tcPr>
          <w:p w14:paraId="0C7AF37D" w14:textId="77777777" w:rsidR="00FF24DD" w:rsidRPr="00C52E41" w:rsidRDefault="00FF24DD" w:rsidP="00A825ED">
            <w:pPr>
              <w:pStyle w:val="a6"/>
              <w:jc w:val="right"/>
            </w:pPr>
            <w:r w:rsidRPr="00C52E41">
              <w:t>%</w:t>
            </w:r>
          </w:p>
        </w:tc>
      </w:tr>
      <w:tr w:rsidR="00FF24DD" w:rsidRPr="00C52E41" w14:paraId="5707A912" w14:textId="77777777" w:rsidTr="00D35698">
        <w:trPr>
          <w:trHeight w:val="850"/>
        </w:trPr>
        <w:tc>
          <w:tcPr>
            <w:tcW w:w="3652" w:type="dxa"/>
            <w:gridSpan w:val="2"/>
            <w:vAlign w:val="center"/>
          </w:tcPr>
          <w:p w14:paraId="7DCC836B" w14:textId="77777777" w:rsidR="00FF24DD" w:rsidRPr="00C52E41" w:rsidRDefault="00FF24DD" w:rsidP="00FF24DD">
            <w:pPr>
              <w:pStyle w:val="a6"/>
            </w:pPr>
            <w:r w:rsidRPr="00C52E41">
              <w:t>2. Data modeling</w:t>
            </w:r>
          </w:p>
        </w:tc>
        <w:tc>
          <w:tcPr>
            <w:tcW w:w="1046" w:type="dxa"/>
            <w:vAlign w:val="center"/>
          </w:tcPr>
          <w:p w14:paraId="29DAA77E" w14:textId="77777777" w:rsidR="00FF24DD" w:rsidRPr="00C52E41" w:rsidRDefault="00FF24DD" w:rsidP="00A825ED">
            <w:pPr>
              <w:pStyle w:val="a6"/>
              <w:jc w:val="right"/>
            </w:pPr>
            <w:r w:rsidRPr="00C52E41">
              <w:t>%</w:t>
            </w:r>
          </w:p>
        </w:tc>
        <w:tc>
          <w:tcPr>
            <w:tcW w:w="1080" w:type="dxa"/>
            <w:vAlign w:val="center"/>
          </w:tcPr>
          <w:p w14:paraId="44585DEC" w14:textId="77777777" w:rsidR="00FF24DD" w:rsidRPr="00C52E41" w:rsidRDefault="00FF24DD" w:rsidP="00A825ED">
            <w:pPr>
              <w:pStyle w:val="a6"/>
              <w:jc w:val="right"/>
            </w:pPr>
            <w:r w:rsidRPr="00C52E41">
              <w:t>%</w:t>
            </w:r>
          </w:p>
        </w:tc>
        <w:tc>
          <w:tcPr>
            <w:tcW w:w="1080" w:type="dxa"/>
            <w:vAlign w:val="center"/>
          </w:tcPr>
          <w:p w14:paraId="0D17F5B6" w14:textId="77777777" w:rsidR="00FF24DD" w:rsidRPr="00C52E41" w:rsidRDefault="00FF24DD" w:rsidP="00A825ED">
            <w:pPr>
              <w:pStyle w:val="a6"/>
              <w:jc w:val="right"/>
            </w:pPr>
            <w:r w:rsidRPr="00C52E41">
              <w:t>%</w:t>
            </w:r>
          </w:p>
        </w:tc>
        <w:tc>
          <w:tcPr>
            <w:tcW w:w="1080" w:type="dxa"/>
            <w:vAlign w:val="center"/>
          </w:tcPr>
          <w:p w14:paraId="6B3A0BD3" w14:textId="77777777" w:rsidR="00FF24DD" w:rsidRPr="00C52E41" w:rsidRDefault="00FF24DD" w:rsidP="00A825ED">
            <w:pPr>
              <w:pStyle w:val="a6"/>
              <w:jc w:val="right"/>
            </w:pPr>
            <w:r w:rsidRPr="00C52E41">
              <w:t>%</w:t>
            </w:r>
          </w:p>
        </w:tc>
        <w:tc>
          <w:tcPr>
            <w:tcW w:w="1170" w:type="dxa"/>
            <w:vAlign w:val="center"/>
          </w:tcPr>
          <w:p w14:paraId="2CE48D26" w14:textId="77777777" w:rsidR="00FF24DD" w:rsidRPr="00C52E41" w:rsidRDefault="00FF24DD" w:rsidP="00A825ED">
            <w:pPr>
              <w:pStyle w:val="a6"/>
              <w:jc w:val="right"/>
            </w:pPr>
            <w:r w:rsidRPr="00C52E41">
              <w:t>%</w:t>
            </w:r>
          </w:p>
        </w:tc>
      </w:tr>
      <w:tr w:rsidR="00FF24DD" w:rsidRPr="00C52E41" w14:paraId="3C39A63D" w14:textId="77777777" w:rsidTr="00D35698">
        <w:trPr>
          <w:trHeight w:val="850"/>
        </w:trPr>
        <w:tc>
          <w:tcPr>
            <w:tcW w:w="3652" w:type="dxa"/>
            <w:gridSpan w:val="2"/>
            <w:vAlign w:val="center"/>
          </w:tcPr>
          <w:p w14:paraId="5BEDEF34" w14:textId="77777777" w:rsidR="00FF24DD" w:rsidRPr="00C52E41" w:rsidRDefault="00FF24DD" w:rsidP="00FF24DD">
            <w:pPr>
              <w:pStyle w:val="a6"/>
            </w:pPr>
            <w:r w:rsidRPr="00C52E41">
              <w:t>3. User interface design</w:t>
            </w:r>
          </w:p>
        </w:tc>
        <w:tc>
          <w:tcPr>
            <w:tcW w:w="1046" w:type="dxa"/>
            <w:vAlign w:val="center"/>
          </w:tcPr>
          <w:p w14:paraId="51FE8BA9" w14:textId="77777777" w:rsidR="00FF24DD" w:rsidRPr="00C52E41" w:rsidRDefault="00FF24DD" w:rsidP="00A825ED">
            <w:pPr>
              <w:pStyle w:val="a6"/>
              <w:jc w:val="right"/>
            </w:pPr>
            <w:r w:rsidRPr="00C52E41">
              <w:t>%</w:t>
            </w:r>
          </w:p>
        </w:tc>
        <w:tc>
          <w:tcPr>
            <w:tcW w:w="1080" w:type="dxa"/>
            <w:vAlign w:val="center"/>
          </w:tcPr>
          <w:p w14:paraId="2D40B035" w14:textId="77777777" w:rsidR="00FF24DD" w:rsidRPr="00C52E41" w:rsidRDefault="00FF24DD" w:rsidP="00A825ED">
            <w:pPr>
              <w:pStyle w:val="a6"/>
              <w:jc w:val="right"/>
            </w:pPr>
            <w:r w:rsidRPr="00C52E41">
              <w:t>%</w:t>
            </w:r>
          </w:p>
        </w:tc>
        <w:tc>
          <w:tcPr>
            <w:tcW w:w="1080" w:type="dxa"/>
            <w:vAlign w:val="center"/>
          </w:tcPr>
          <w:p w14:paraId="25B4A49E" w14:textId="77777777" w:rsidR="00FF24DD" w:rsidRPr="00C52E41" w:rsidRDefault="00FF24DD" w:rsidP="00A825ED">
            <w:pPr>
              <w:pStyle w:val="a6"/>
              <w:jc w:val="right"/>
            </w:pPr>
            <w:r w:rsidRPr="00C52E41">
              <w:t>%</w:t>
            </w:r>
          </w:p>
        </w:tc>
        <w:tc>
          <w:tcPr>
            <w:tcW w:w="1080" w:type="dxa"/>
            <w:vAlign w:val="center"/>
          </w:tcPr>
          <w:p w14:paraId="1E1C0031" w14:textId="77777777" w:rsidR="00FF24DD" w:rsidRPr="00C52E41" w:rsidRDefault="00FF24DD" w:rsidP="00A825ED">
            <w:pPr>
              <w:pStyle w:val="a6"/>
              <w:jc w:val="right"/>
            </w:pPr>
            <w:r w:rsidRPr="00C52E41">
              <w:t>%</w:t>
            </w:r>
          </w:p>
        </w:tc>
        <w:tc>
          <w:tcPr>
            <w:tcW w:w="1170" w:type="dxa"/>
            <w:vAlign w:val="center"/>
          </w:tcPr>
          <w:p w14:paraId="33401385" w14:textId="77777777" w:rsidR="00FF24DD" w:rsidRPr="00C52E41" w:rsidRDefault="00FF24DD" w:rsidP="00A825ED">
            <w:pPr>
              <w:pStyle w:val="a6"/>
              <w:jc w:val="right"/>
            </w:pPr>
            <w:r w:rsidRPr="00C52E41">
              <w:t>%</w:t>
            </w:r>
          </w:p>
        </w:tc>
      </w:tr>
      <w:tr w:rsidR="00FF24DD" w:rsidRPr="00C52E41" w14:paraId="2F6F81D7" w14:textId="77777777" w:rsidTr="00D35698">
        <w:trPr>
          <w:trHeight w:val="850"/>
        </w:trPr>
        <w:tc>
          <w:tcPr>
            <w:tcW w:w="3652" w:type="dxa"/>
            <w:gridSpan w:val="2"/>
            <w:vAlign w:val="center"/>
          </w:tcPr>
          <w:p w14:paraId="0AAB5299" w14:textId="77777777" w:rsidR="00FF24DD" w:rsidRPr="00C52E41" w:rsidRDefault="00FF24DD" w:rsidP="00FF24DD">
            <w:pPr>
              <w:pStyle w:val="a6"/>
            </w:pPr>
            <w:r w:rsidRPr="00C52E41">
              <w:t>4. Program development</w:t>
            </w:r>
          </w:p>
        </w:tc>
        <w:tc>
          <w:tcPr>
            <w:tcW w:w="1046" w:type="dxa"/>
            <w:vAlign w:val="center"/>
          </w:tcPr>
          <w:p w14:paraId="698C624A" w14:textId="77777777" w:rsidR="00FF24DD" w:rsidRPr="00C52E41" w:rsidRDefault="00FF24DD" w:rsidP="00A825ED">
            <w:pPr>
              <w:pStyle w:val="a6"/>
              <w:jc w:val="right"/>
            </w:pPr>
            <w:r w:rsidRPr="00C52E41">
              <w:t>%</w:t>
            </w:r>
          </w:p>
        </w:tc>
        <w:tc>
          <w:tcPr>
            <w:tcW w:w="1080" w:type="dxa"/>
            <w:vAlign w:val="center"/>
          </w:tcPr>
          <w:p w14:paraId="49A39F40" w14:textId="77777777" w:rsidR="00FF24DD" w:rsidRPr="00C52E41" w:rsidRDefault="00FF24DD" w:rsidP="00A825ED">
            <w:pPr>
              <w:pStyle w:val="a6"/>
              <w:jc w:val="right"/>
            </w:pPr>
            <w:r w:rsidRPr="00C52E41">
              <w:t>%</w:t>
            </w:r>
          </w:p>
        </w:tc>
        <w:tc>
          <w:tcPr>
            <w:tcW w:w="1080" w:type="dxa"/>
            <w:vAlign w:val="center"/>
          </w:tcPr>
          <w:p w14:paraId="25214972" w14:textId="77777777" w:rsidR="00FF24DD" w:rsidRPr="00C52E41" w:rsidRDefault="00FF24DD" w:rsidP="00A825ED">
            <w:pPr>
              <w:pStyle w:val="a6"/>
              <w:jc w:val="right"/>
            </w:pPr>
            <w:r w:rsidRPr="00C52E41">
              <w:t>%</w:t>
            </w:r>
          </w:p>
        </w:tc>
        <w:tc>
          <w:tcPr>
            <w:tcW w:w="1080" w:type="dxa"/>
            <w:vAlign w:val="center"/>
          </w:tcPr>
          <w:p w14:paraId="090B632C" w14:textId="77777777" w:rsidR="00FF24DD" w:rsidRPr="00C52E41" w:rsidRDefault="00FF24DD" w:rsidP="00A825ED">
            <w:pPr>
              <w:pStyle w:val="a6"/>
              <w:jc w:val="right"/>
            </w:pPr>
            <w:r w:rsidRPr="00C52E41">
              <w:t>%</w:t>
            </w:r>
          </w:p>
        </w:tc>
        <w:tc>
          <w:tcPr>
            <w:tcW w:w="1170" w:type="dxa"/>
            <w:vAlign w:val="center"/>
          </w:tcPr>
          <w:p w14:paraId="14E850C6" w14:textId="77777777" w:rsidR="00FF24DD" w:rsidRPr="00C52E41" w:rsidRDefault="00FF24DD" w:rsidP="00A825ED">
            <w:pPr>
              <w:pStyle w:val="a6"/>
              <w:jc w:val="right"/>
            </w:pPr>
            <w:r w:rsidRPr="00C52E41">
              <w:t>%</w:t>
            </w:r>
          </w:p>
        </w:tc>
      </w:tr>
      <w:tr w:rsidR="00FF24DD" w:rsidRPr="00C52E41" w14:paraId="2523F42B" w14:textId="77777777" w:rsidTr="00D35698">
        <w:trPr>
          <w:trHeight w:val="850"/>
        </w:trPr>
        <w:tc>
          <w:tcPr>
            <w:tcW w:w="3652" w:type="dxa"/>
            <w:gridSpan w:val="2"/>
            <w:vAlign w:val="center"/>
          </w:tcPr>
          <w:p w14:paraId="63D4DAA3" w14:textId="77777777" w:rsidR="00FF24DD" w:rsidRPr="00C52E41" w:rsidRDefault="00FF24DD" w:rsidP="00FF24DD">
            <w:pPr>
              <w:pStyle w:val="a6"/>
            </w:pPr>
            <w:r w:rsidRPr="00C52E41">
              <w:t>5. Solving technical problems</w:t>
            </w:r>
          </w:p>
        </w:tc>
        <w:tc>
          <w:tcPr>
            <w:tcW w:w="1046" w:type="dxa"/>
            <w:vAlign w:val="center"/>
          </w:tcPr>
          <w:p w14:paraId="77D48EA1" w14:textId="77777777" w:rsidR="00FF24DD" w:rsidRPr="00C52E41" w:rsidRDefault="00FF24DD" w:rsidP="00A825ED">
            <w:pPr>
              <w:pStyle w:val="a6"/>
              <w:jc w:val="right"/>
            </w:pPr>
            <w:r w:rsidRPr="00C52E41">
              <w:t>%</w:t>
            </w:r>
          </w:p>
        </w:tc>
        <w:tc>
          <w:tcPr>
            <w:tcW w:w="1080" w:type="dxa"/>
            <w:vAlign w:val="center"/>
          </w:tcPr>
          <w:p w14:paraId="3070BA83" w14:textId="77777777" w:rsidR="00FF24DD" w:rsidRPr="00C52E41" w:rsidRDefault="00FF24DD" w:rsidP="00A825ED">
            <w:pPr>
              <w:pStyle w:val="a6"/>
              <w:jc w:val="right"/>
            </w:pPr>
            <w:r w:rsidRPr="00C52E41">
              <w:t>%</w:t>
            </w:r>
          </w:p>
        </w:tc>
        <w:tc>
          <w:tcPr>
            <w:tcW w:w="1080" w:type="dxa"/>
            <w:vAlign w:val="center"/>
          </w:tcPr>
          <w:p w14:paraId="6FB00F86" w14:textId="77777777" w:rsidR="00FF24DD" w:rsidRPr="00C52E41" w:rsidRDefault="00FF24DD" w:rsidP="00A825ED">
            <w:pPr>
              <w:pStyle w:val="a6"/>
              <w:jc w:val="right"/>
            </w:pPr>
            <w:r w:rsidRPr="00C52E41">
              <w:t>%</w:t>
            </w:r>
          </w:p>
        </w:tc>
        <w:tc>
          <w:tcPr>
            <w:tcW w:w="1080" w:type="dxa"/>
            <w:vAlign w:val="center"/>
          </w:tcPr>
          <w:p w14:paraId="50508303" w14:textId="77777777" w:rsidR="00FF24DD" w:rsidRPr="00C52E41" w:rsidRDefault="00FF24DD" w:rsidP="00A825ED">
            <w:pPr>
              <w:pStyle w:val="a6"/>
              <w:jc w:val="right"/>
            </w:pPr>
            <w:r w:rsidRPr="00C52E41">
              <w:t>%</w:t>
            </w:r>
          </w:p>
        </w:tc>
        <w:tc>
          <w:tcPr>
            <w:tcW w:w="1170" w:type="dxa"/>
            <w:vAlign w:val="center"/>
          </w:tcPr>
          <w:p w14:paraId="3BBEE354" w14:textId="77777777" w:rsidR="00FF24DD" w:rsidRPr="00C52E41" w:rsidRDefault="00FF24DD" w:rsidP="00A825ED">
            <w:pPr>
              <w:pStyle w:val="a6"/>
              <w:jc w:val="right"/>
            </w:pPr>
            <w:r w:rsidRPr="00C52E41">
              <w:t>%</w:t>
            </w:r>
          </w:p>
        </w:tc>
      </w:tr>
      <w:tr w:rsidR="00FF24DD" w:rsidRPr="00C52E41" w14:paraId="5E429E97" w14:textId="77777777" w:rsidTr="00D35698">
        <w:trPr>
          <w:trHeight w:val="850"/>
        </w:trPr>
        <w:tc>
          <w:tcPr>
            <w:tcW w:w="3652" w:type="dxa"/>
            <w:gridSpan w:val="2"/>
            <w:vAlign w:val="center"/>
          </w:tcPr>
          <w:p w14:paraId="6F5AE99D" w14:textId="77777777" w:rsidR="00FF24DD" w:rsidRPr="00C52E41" w:rsidRDefault="00FF24DD" w:rsidP="00FF24DD">
            <w:pPr>
              <w:pStyle w:val="a6"/>
            </w:pPr>
            <w:r w:rsidRPr="00C52E41">
              <w:t>6. Testing and sample data</w:t>
            </w:r>
          </w:p>
        </w:tc>
        <w:tc>
          <w:tcPr>
            <w:tcW w:w="1046" w:type="dxa"/>
            <w:vAlign w:val="center"/>
          </w:tcPr>
          <w:p w14:paraId="0DC11DA1" w14:textId="77777777" w:rsidR="00FF24DD" w:rsidRPr="00C52E41" w:rsidRDefault="00FF24DD" w:rsidP="00A825ED">
            <w:pPr>
              <w:pStyle w:val="a6"/>
              <w:jc w:val="right"/>
            </w:pPr>
            <w:r w:rsidRPr="00C52E41">
              <w:t>%</w:t>
            </w:r>
          </w:p>
        </w:tc>
        <w:tc>
          <w:tcPr>
            <w:tcW w:w="1080" w:type="dxa"/>
            <w:vAlign w:val="center"/>
          </w:tcPr>
          <w:p w14:paraId="449A6B0D" w14:textId="77777777" w:rsidR="00FF24DD" w:rsidRPr="00C52E41" w:rsidRDefault="00FF24DD" w:rsidP="00A825ED">
            <w:pPr>
              <w:pStyle w:val="a6"/>
              <w:jc w:val="right"/>
            </w:pPr>
            <w:r w:rsidRPr="00C52E41">
              <w:t>%</w:t>
            </w:r>
          </w:p>
        </w:tc>
        <w:tc>
          <w:tcPr>
            <w:tcW w:w="1080" w:type="dxa"/>
            <w:vAlign w:val="center"/>
          </w:tcPr>
          <w:p w14:paraId="7309A916" w14:textId="77777777" w:rsidR="00FF24DD" w:rsidRPr="00C52E41" w:rsidRDefault="00FF24DD" w:rsidP="00A825ED">
            <w:pPr>
              <w:pStyle w:val="a6"/>
              <w:jc w:val="right"/>
            </w:pPr>
            <w:r w:rsidRPr="00C52E41">
              <w:t>%</w:t>
            </w:r>
          </w:p>
        </w:tc>
        <w:tc>
          <w:tcPr>
            <w:tcW w:w="1080" w:type="dxa"/>
            <w:vAlign w:val="center"/>
          </w:tcPr>
          <w:p w14:paraId="54A8A940" w14:textId="77777777" w:rsidR="00FF24DD" w:rsidRPr="00C52E41" w:rsidRDefault="00FF24DD" w:rsidP="00A825ED">
            <w:pPr>
              <w:pStyle w:val="a6"/>
              <w:jc w:val="right"/>
            </w:pPr>
            <w:r w:rsidRPr="00C52E41">
              <w:t>%</w:t>
            </w:r>
          </w:p>
        </w:tc>
        <w:tc>
          <w:tcPr>
            <w:tcW w:w="1170" w:type="dxa"/>
            <w:vAlign w:val="center"/>
          </w:tcPr>
          <w:p w14:paraId="6571EA9E" w14:textId="77777777" w:rsidR="00FF24DD" w:rsidRPr="00C52E41" w:rsidRDefault="00FF24DD" w:rsidP="00A825ED">
            <w:pPr>
              <w:pStyle w:val="a6"/>
              <w:jc w:val="right"/>
            </w:pPr>
            <w:r w:rsidRPr="00C52E41">
              <w:t>%</w:t>
            </w:r>
          </w:p>
        </w:tc>
      </w:tr>
      <w:tr w:rsidR="00FF24DD" w:rsidRPr="00C52E41" w14:paraId="11B2C57F" w14:textId="77777777" w:rsidTr="00D35698">
        <w:trPr>
          <w:trHeight w:val="850"/>
        </w:trPr>
        <w:tc>
          <w:tcPr>
            <w:tcW w:w="3652" w:type="dxa"/>
            <w:gridSpan w:val="2"/>
            <w:vAlign w:val="center"/>
          </w:tcPr>
          <w:p w14:paraId="3CCAF5FA" w14:textId="77777777" w:rsidR="00FF24DD" w:rsidRPr="00C52E41" w:rsidRDefault="00FF24DD" w:rsidP="00FF24DD">
            <w:pPr>
              <w:pStyle w:val="a6"/>
            </w:pPr>
            <w:r w:rsidRPr="00C52E41">
              <w:t>7. Report writing</w:t>
            </w:r>
          </w:p>
        </w:tc>
        <w:tc>
          <w:tcPr>
            <w:tcW w:w="1046" w:type="dxa"/>
            <w:vAlign w:val="center"/>
          </w:tcPr>
          <w:p w14:paraId="514B399B" w14:textId="77777777" w:rsidR="00FF24DD" w:rsidRPr="00C52E41" w:rsidRDefault="00FF24DD" w:rsidP="00A825ED">
            <w:pPr>
              <w:pStyle w:val="a6"/>
              <w:jc w:val="right"/>
            </w:pPr>
            <w:r w:rsidRPr="00C52E41">
              <w:t>%</w:t>
            </w:r>
          </w:p>
        </w:tc>
        <w:tc>
          <w:tcPr>
            <w:tcW w:w="1080" w:type="dxa"/>
            <w:vAlign w:val="center"/>
          </w:tcPr>
          <w:p w14:paraId="4DEDDB94" w14:textId="77777777" w:rsidR="00FF24DD" w:rsidRPr="00C52E41" w:rsidRDefault="00FF24DD" w:rsidP="00A825ED">
            <w:pPr>
              <w:pStyle w:val="a6"/>
              <w:jc w:val="right"/>
            </w:pPr>
            <w:r w:rsidRPr="00C52E41">
              <w:t>%</w:t>
            </w:r>
          </w:p>
        </w:tc>
        <w:tc>
          <w:tcPr>
            <w:tcW w:w="1080" w:type="dxa"/>
            <w:vAlign w:val="center"/>
          </w:tcPr>
          <w:p w14:paraId="390DA8AA" w14:textId="77777777" w:rsidR="00FF24DD" w:rsidRPr="00C52E41" w:rsidRDefault="00FF24DD" w:rsidP="00A825ED">
            <w:pPr>
              <w:pStyle w:val="a6"/>
              <w:jc w:val="right"/>
            </w:pPr>
            <w:r w:rsidRPr="00C52E41">
              <w:t>%</w:t>
            </w:r>
          </w:p>
        </w:tc>
        <w:tc>
          <w:tcPr>
            <w:tcW w:w="1080" w:type="dxa"/>
            <w:vAlign w:val="center"/>
          </w:tcPr>
          <w:p w14:paraId="5C0C4AD0" w14:textId="77777777" w:rsidR="00FF24DD" w:rsidRPr="00C52E41" w:rsidRDefault="00FF24DD" w:rsidP="00A825ED">
            <w:pPr>
              <w:pStyle w:val="a6"/>
              <w:jc w:val="right"/>
            </w:pPr>
            <w:r w:rsidRPr="00C52E41">
              <w:t>%</w:t>
            </w:r>
          </w:p>
        </w:tc>
        <w:tc>
          <w:tcPr>
            <w:tcW w:w="1170" w:type="dxa"/>
            <w:vAlign w:val="center"/>
          </w:tcPr>
          <w:p w14:paraId="5E9EEB39" w14:textId="77777777" w:rsidR="00FF24DD" w:rsidRPr="00C52E41" w:rsidRDefault="00FF24DD" w:rsidP="00A825ED">
            <w:pPr>
              <w:pStyle w:val="a6"/>
              <w:jc w:val="right"/>
            </w:pPr>
            <w:r w:rsidRPr="00C52E41">
              <w:t>%</w:t>
            </w:r>
          </w:p>
        </w:tc>
      </w:tr>
      <w:tr w:rsidR="00FF24DD" w:rsidRPr="00C52E41" w14:paraId="4989FBE4" w14:textId="77777777" w:rsidTr="00D35698">
        <w:trPr>
          <w:trHeight w:val="850"/>
        </w:trPr>
        <w:tc>
          <w:tcPr>
            <w:tcW w:w="3652" w:type="dxa"/>
            <w:gridSpan w:val="2"/>
            <w:vAlign w:val="center"/>
          </w:tcPr>
          <w:p w14:paraId="124F602C" w14:textId="77777777" w:rsidR="00FF24DD" w:rsidRPr="00C52E41" w:rsidRDefault="00FF24DD" w:rsidP="00FF24DD">
            <w:pPr>
              <w:pStyle w:val="a6"/>
            </w:pPr>
            <w:r w:rsidRPr="00C52E41">
              <w:t>8. Preparing / giving presentation</w:t>
            </w:r>
          </w:p>
        </w:tc>
        <w:tc>
          <w:tcPr>
            <w:tcW w:w="1046" w:type="dxa"/>
            <w:vAlign w:val="center"/>
          </w:tcPr>
          <w:p w14:paraId="0A2932F5" w14:textId="77777777" w:rsidR="00FF24DD" w:rsidRPr="00C52E41" w:rsidRDefault="00FF24DD" w:rsidP="00A825ED">
            <w:pPr>
              <w:pStyle w:val="a6"/>
              <w:jc w:val="right"/>
            </w:pPr>
            <w:r w:rsidRPr="00C52E41">
              <w:t>%</w:t>
            </w:r>
          </w:p>
        </w:tc>
        <w:tc>
          <w:tcPr>
            <w:tcW w:w="1080" w:type="dxa"/>
            <w:vAlign w:val="center"/>
          </w:tcPr>
          <w:p w14:paraId="6994929B" w14:textId="77777777" w:rsidR="00FF24DD" w:rsidRPr="00C52E41" w:rsidRDefault="00FF24DD" w:rsidP="00A825ED">
            <w:pPr>
              <w:pStyle w:val="a6"/>
              <w:jc w:val="right"/>
            </w:pPr>
            <w:r w:rsidRPr="00C52E41">
              <w:t>%</w:t>
            </w:r>
          </w:p>
        </w:tc>
        <w:tc>
          <w:tcPr>
            <w:tcW w:w="1080" w:type="dxa"/>
            <w:vAlign w:val="center"/>
          </w:tcPr>
          <w:p w14:paraId="03C92798" w14:textId="77777777" w:rsidR="00FF24DD" w:rsidRPr="00C52E41" w:rsidRDefault="00FF24DD" w:rsidP="00A825ED">
            <w:pPr>
              <w:pStyle w:val="a6"/>
              <w:jc w:val="right"/>
            </w:pPr>
            <w:r w:rsidRPr="00C52E41">
              <w:t>%</w:t>
            </w:r>
          </w:p>
        </w:tc>
        <w:tc>
          <w:tcPr>
            <w:tcW w:w="1080" w:type="dxa"/>
            <w:vAlign w:val="center"/>
          </w:tcPr>
          <w:p w14:paraId="5700992E" w14:textId="77777777" w:rsidR="00FF24DD" w:rsidRPr="00C52E41" w:rsidRDefault="00FF24DD" w:rsidP="00A825ED">
            <w:pPr>
              <w:pStyle w:val="a6"/>
              <w:jc w:val="right"/>
            </w:pPr>
            <w:r w:rsidRPr="00C52E41">
              <w:t>%</w:t>
            </w:r>
          </w:p>
        </w:tc>
        <w:tc>
          <w:tcPr>
            <w:tcW w:w="1170" w:type="dxa"/>
            <w:vAlign w:val="center"/>
          </w:tcPr>
          <w:p w14:paraId="4D0164EF" w14:textId="77777777" w:rsidR="00FF24DD" w:rsidRPr="00C52E41" w:rsidRDefault="00FF24DD" w:rsidP="00A825ED">
            <w:pPr>
              <w:pStyle w:val="a6"/>
              <w:jc w:val="right"/>
            </w:pPr>
            <w:r w:rsidRPr="00C52E41">
              <w:t>%</w:t>
            </w:r>
          </w:p>
        </w:tc>
      </w:tr>
    </w:tbl>
    <w:p w14:paraId="4D913637" w14:textId="77777777" w:rsidR="00FF24DD" w:rsidRPr="00C52E41" w:rsidRDefault="00FF24DD" w:rsidP="002B7D26">
      <w:pPr>
        <w:rPr>
          <w:lang w:val="en-GB"/>
        </w:rPr>
      </w:pPr>
      <w:r w:rsidRPr="00C52E41">
        <w:rPr>
          <w:sz w:val="20"/>
          <w:lang w:val="en-GB"/>
        </w:rPr>
        <w:t>By default, the eight items above have the same weight when calculating the overall contribution percentage. You are welcome to suggest different weight if you consider some aspects should carry more weight</w:t>
      </w:r>
      <w:r w:rsidR="002B7D26" w:rsidRPr="00C52E41">
        <w:rPr>
          <w:sz w:val="20"/>
          <w:lang w:val="en-GB"/>
        </w:rPr>
        <w:t>.</w:t>
      </w:r>
    </w:p>
    <w:sectPr w:rsidR="00FF24DD" w:rsidRPr="00C52E41" w:rsidSect="00F60E0F">
      <w:footerReference w:type="default" r:id="rId18"/>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783B8B7D" w14:textId="77777777" w:rsidR="00CB1DCE" w:rsidRDefault="00CB1DCE">
      <w:pPr>
        <w:pStyle w:val="af"/>
      </w:pPr>
      <w:r>
        <w:rPr>
          <w:rStyle w:val="ae"/>
        </w:rPr>
        <w:annotationRef/>
      </w:r>
      <w:r>
        <w:t>Add scenarios of what SugarCRM can do now.</w:t>
      </w:r>
    </w:p>
  </w:comment>
  <w:comment w:id="18" w:author="Jyun Asakura" w:date="2014-09-22T13:14:00Z" w:initials="JA">
    <w:p w14:paraId="1F632BA1" w14:textId="77777777" w:rsidR="00CB1DCE" w:rsidRDefault="00CB1DCE">
      <w:pPr>
        <w:pStyle w:val="af"/>
      </w:pPr>
      <w:r>
        <w:rPr>
          <w:rStyle w:val="ae"/>
        </w:rPr>
        <w:annotationRef/>
      </w:r>
      <w:r>
        <w:t>Change into points format</w:t>
      </w:r>
    </w:p>
  </w:comment>
  <w:comment w:id="41" w:author="Jyun Asakura" w:date="2014-09-22T13:31:00Z" w:initials="JA">
    <w:p w14:paraId="3A8D84A6" w14:textId="77777777" w:rsidR="00CB1DCE" w:rsidRDefault="00CB1DCE">
      <w:pPr>
        <w:pStyle w:val="af"/>
      </w:pPr>
      <w:r>
        <w:rPr>
          <w:rStyle w:val="ae"/>
        </w:rPr>
        <w:annotationRef/>
      </w:r>
      <w:r>
        <w:t>Result of implementation. What can be done now. Problem solve? As your expect?</w:t>
      </w:r>
    </w:p>
  </w:comment>
  <w:comment w:id="42" w:author="Jyun Asakura" w:date="2014-09-24T17:09:00Z" w:initials="JA">
    <w:p w14:paraId="6226A0E1" w14:textId="77777777" w:rsidR="00CB1DCE" w:rsidRDefault="00CB1DCE">
      <w:pPr>
        <w:pStyle w:val="af"/>
      </w:pPr>
      <w:r>
        <w:rPr>
          <w:rStyle w:val="ae"/>
        </w:rPr>
        <w:annotationRef/>
      </w:r>
      <w:r>
        <w:t>Process form begin to now ( go to the company, try, find out requirements, implements, results….</w:t>
      </w:r>
    </w:p>
  </w:comment>
  <w:comment w:id="43" w:author="Jyun Asakura" w:date="2014-09-22T13:30:00Z" w:initials="JA">
    <w:p w14:paraId="7EF6CA00" w14:textId="77777777" w:rsidR="00CB1DCE" w:rsidRDefault="00CB1DCE">
      <w:pPr>
        <w:pStyle w:val="af"/>
      </w:pPr>
      <w:r>
        <w:rPr>
          <w:rStyle w:val="ae"/>
        </w:rPr>
        <w:annotationRef/>
      </w:r>
      <w:r>
        <w:t xml:space="preserve">After implement requirements in to the system some new problems? </w:t>
      </w:r>
    </w:p>
  </w:comment>
  <w:comment w:id="54" w:author="Jyun Asakura" w:date="2014-09-24T16:33:00Z" w:initials="JA">
    <w:p w14:paraId="5CB06247" w14:textId="77777777" w:rsidR="00CB1DCE" w:rsidRDefault="00CB1DCE">
      <w:pPr>
        <w:pStyle w:val="af"/>
      </w:pPr>
      <w:r>
        <w:rPr>
          <w:rStyle w:val="ae"/>
        </w:rPr>
        <w:annotationRef/>
      </w:r>
      <w:r>
        <w:t>More details about how to do this?</w:t>
      </w:r>
    </w:p>
  </w:comment>
  <w:comment w:id="57" w:author="Jyun Asakura" w:date="2014-09-22T13:32:00Z" w:initials="JA">
    <w:p w14:paraId="75B7166E" w14:textId="77777777" w:rsidR="00CB1DCE" w:rsidRDefault="00CB1DCE">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B8B7D" w15:done="0"/>
  <w15:commentEx w15:paraId="1F632BA1" w15:done="0"/>
  <w15:commentEx w15:paraId="3A8D84A6" w15:done="0"/>
  <w15:commentEx w15:paraId="6226A0E1" w15:done="0"/>
  <w15:commentEx w15:paraId="7EF6CA00" w15:done="0"/>
  <w15:commentEx w15:paraId="5CB06247" w15:done="0"/>
  <w15:commentEx w15:paraId="75B716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D8427" w14:textId="77777777" w:rsidR="00BA22EB" w:rsidRDefault="00BA22EB" w:rsidP="006F0490">
      <w:pPr>
        <w:spacing w:before="0" w:after="0"/>
      </w:pPr>
      <w:r>
        <w:separator/>
      </w:r>
    </w:p>
    <w:p w14:paraId="35F3B717" w14:textId="77777777" w:rsidR="00BA22EB" w:rsidRDefault="00BA22EB"/>
  </w:endnote>
  <w:endnote w:type="continuationSeparator" w:id="0">
    <w:p w14:paraId="2FE5AD84" w14:textId="77777777" w:rsidR="00BA22EB" w:rsidRDefault="00BA22EB" w:rsidP="006F0490">
      <w:pPr>
        <w:spacing w:before="0" w:after="0"/>
      </w:pPr>
      <w:r>
        <w:continuationSeparator/>
      </w:r>
    </w:p>
    <w:p w14:paraId="193E77DF" w14:textId="77777777" w:rsidR="00BA22EB" w:rsidRDefault="00BA2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BC446" w14:textId="77777777" w:rsidR="00CB1DCE" w:rsidRPr="00832B7F" w:rsidRDefault="00CB1DCE">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D46F4D">
          <w:rPr>
            <w:noProof/>
            <w:sz w:val="22"/>
          </w:rPr>
          <w:t>25</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8B633" w14:textId="77777777" w:rsidR="00BA22EB" w:rsidRDefault="00BA22EB" w:rsidP="006F0490">
      <w:pPr>
        <w:spacing w:before="0" w:after="0"/>
      </w:pPr>
      <w:r>
        <w:separator/>
      </w:r>
    </w:p>
    <w:p w14:paraId="5542B41E" w14:textId="77777777" w:rsidR="00BA22EB" w:rsidRDefault="00BA22EB"/>
  </w:footnote>
  <w:footnote w:type="continuationSeparator" w:id="0">
    <w:p w14:paraId="01E5D806" w14:textId="77777777" w:rsidR="00BA22EB" w:rsidRDefault="00BA22EB" w:rsidP="006F0490">
      <w:pPr>
        <w:spacing w:before="0" w:after="0"/>
      </w:pPr>
      <w:r>
        <w:continuationSeparator/>
      </w:r>
    </w:p>
    <w:p w14:paraId="699D09DC" w14:textId="77777777" w:rsidR="00BA22EB" w:rsidRDefault="00BA22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363A"/>
    <w:multiLevelType w:val="hybridMultilevel"/>
    <w:tmpl w:val="F77A9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D1387"/>
    <w:multiLevelType w:val="hybridMultilevel"/>
    <w:tmpl w:val="9AB2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3A23"/>
    <w:multiLevelType w:val="hybridMultilevel"/>
    <w:tmpl w:val="1AACB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C499C"/>
    <w:multiLevelType w:val="hybridMultilevel"/>
    <w:tmpl w:val="475E47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76657E8"/>
    <w:multiLevelType w:val="hybridMultilevel"/>
    <w:tmpl w:val="2A22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F5C5B"/>
    <w:multiLevelType w:val="hybridMultilevel"/>
    <w:tmpl w:val="9D2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22EC7"/>
    <w:multiLevelType w:val="multilevel"/>
    <w:tmpl w:val="AA2851A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81C5B"/>
    <w:multiLevelType w:val="hybridMultilevel"/>
    <w:tmpl w:val="9F26DF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8"/>
  </w:num>
  <w:num w:numId="3">
    <w:abstractNumId w:val="8"/>
  </w:num>
  <w:num w:numId="4">
    <w:abstractNumId w:val="3"/>
  </w:num>
  <w:num w:numId="5">
    <w:abstractNumId w:val="16"/>
  </w:num>
  <w:num w:numId="6">
    <w:abstractNumId w:val="6"/>
  </w:num>
  <w:num w:numId="7">
    <w:abstractNumId w:val="1"/>
  </w:num>
  <w:num w:numId="8">
    <w:abstractNumId w:val="12"/>
  </w:num>
  <w:num w:numId="9">
    <w:abstractNumId w:val="17"/>
  </w:num>
  <w:num w:numId="10">
    <w:abstractNumId w:val="14"/>
  </w:num>
  <w:num w:numId="11">
    <w:abstractNumId w:val="11"/>
  </w:num>
  <w:num w:numId="12">
    <w:abstractNumId w:val="0"/>
  </w:num>
  <w:num w:numId="13">
    <w:abstractNumId w:val="2"/>
  </w:num>
  <w:num w:numId="14">
    <w:abstractNumId w:val="7"/>
  </w:num>
  <w:num w:numId="15">
    <w:abstractNumId w:val="10"/>
  </w:num>
  <w:num w:numId="16">
    <w:abstractNumId w:val="4"/>
  </w:num>
  <w:num w:numId="17">
    <w:abstractNumId w:val="5"/>
  </w:num>
  <w:num w:numId="18">
    <w:abstractNumId w:val="15"/>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7F"/>
    <w:rsid w:val="000271D3"/>
    <w:rsid w:val="00027818"/>
    <w:rsid w:val="00027D9B"/>
    <w:rsid w:val="000410F4"/>
    <w:rsid w:val="0004407B"/>
    <w:rsid w:val="00044D1F"/>
    <w:rsid w:val="000536CD"/>
    <w:rsid w:val="000616DE"/>
    <w:rsid w:val="00084A48"/>
    <w:rsid w:val="00097DC1"/>
    <w:rsid w:val="000A0323"/>
    <w:rsid w:val="000A22DA"/>
    <w:rsid w:val="000C6538"/>
    <w:rsid w:val="000C772D"/>
    <w:rsid w:val="000C7850"/>
    <w:rsid w:val="000E58E9"/>
    <w:rsid w:val="000E6668"/>
    <w:rsid w:val="000E7AE4"/>
    <w:rsid w:val="000F1E28"/>
    <w:rsid w:val="001019E1"/>
    <w:rsid w:val="00103445"/>
    <w:rsid w:val="0010654A"/>
    <w:rsid w:val="00106E8F"/>
    <w:rsid w:val="00115060"/>
    <w:rsid w:val="00122365"/>
    <w:rsid w:val="00136AFB"/>
    <w:rsid w:val="001502C3"/>
    <w:rsid w:val="00160748"/>
    <w:rsid w:val="00173113"/>
    <w:rsid w:val="00181540"/>
    <w:rsid w:val="0018383B"/>
    <w:rsid w:val="00184821"/>
    <w:rsid w:val="001904F2"/>
    <w:rsid w:val="00192826"/>
    <w:rsid w:val="001B6FE3"/>
    <w:rsid w:val="001C12A6"/>
    <w:rsid w:val="001D65D5"/>
    <w:rsid w:val="001E1B2C"/>
    <w:rsid w:val="001E5733"/>
    <w:rsid w:val="001E6D02"/>
    <w:rsid w:val="001F538E"/>
    <w:rsid w:val="002038B9"/>
    <w:rsid w:val="00206634"/>
    <w:rsid w:val="00235D94"/>
    <w:rsid w:val="00237048"/>
    <w:rsid w:val="00244DDD"/>
    <w:rsid w:val="00247C59"/>
    <w:rsid w:val="00250136"/>
    <w:rsid w:val="0026247C"/>
    <w:rsid w:val="00266EA8"/>
    <w:rsid w:val="00271F7B"/>
    <w:rsid w:val="00282E59"/>
    <w:rsid w:val="0028796A"/>
    <w:rsid w:val="002960D6"/>
    <w:rsid w:val="002A32DF"/>
    <w:rsid w:val="002A6E68"/>
    <w:rsid w:val="002B6849"/>
    <w:rsid w:val="002B7D26"/>
    <w:rsid w:val="002C52A0"/>
    <w:rsid w:val="002D02CA"/>
    <w:rsid w:val="002D4794"/>
    <w:rsid w:val="002E262C"/>
    <w:rsid w:val="00312BD9"/>
    <w:rsid w:val="003334E4"/>
    <w:rsid w:val="00391C18"/>
    <w:rsid w:val="00392FA9"/>
    <w:rsid w:val="003C0DD1"/>
    <w:rsid w:val="003D130C"/>
    <w:rsid w:val="003F523C"/>
    <w:rsid w:val="00403252"/>
    <w:rsid w:val="0040523A"/>
    <w:rsid w:val="00421DD2"/>
    <w:rsid w:val="00431DFC"/>
    <w:rsid w:val="004344C7"/>
    <w:rsid w:val="0043656A"/>
    <w:rsid w:val="004413F7"/>
    <w:rsid w:val="00445B9D"/>
    <w:rsid w:val="00446AF5"/>
    <w:rsid w:val="00454859"/>
    <w:rsid w:val="00460CAF"/>
    <w:rsid w:val="00476632"/>
    <w:rsid w:val="004930FA"/>
    <w:rsid w:val="004A28D3"/>
    <w:rsid w:val="004B399F"/>
    <w:rsid w:val="004C6092"/>
    <w:rsid w:val="004D57A1"/>
    <w:rsid w:val="004F6474"/>
    <w:rsid w:val="00501944"/>
    <w:rsid w:val="005041E1"/>
    <w:rsid w:val="00522855"/>
    <w:rsid w:val="00526493"/>
    <w:rsid w:val="0053795F"/>
    <w:rsid w:val="0054307D"/>
    <w:rsid w:val="00544307"/>
    <w:rsid w:val="00550D60"/>
    <w:rsid w:val="005553AA"/>
    <w:rsid w:val="00575AD1"/>
    <w:rsid w:val="00596604"/>
    <w:rsid w:val="005A0426"/>
    <w:rsid w:val="005A0C7A"/>
    <w:rsid w:val="005A3267"/>
    <w:rsid w:val="005A4C7D"/>
    <w:rsid w:val="005A682D"/>
    <w:rsid w:val="005B51DE"/>
    <w:rsid w:val="005C02F4"/>
    <w:rsid w:val="005D5DE7"/>
    <w:rsid w:val="005E3A58"/>
    <w:rsid w:val="005F1767"/>
    <w:rsid w:val="005F5F29"/>
    <w:rsid w:val="00605553"/>
    <w:rsid w:val="00620012"/>
    <w:rsid w:val="00620170"/>
    <w:rsid w:val="006261A9"/>
    <w:rsid w:val="00645062"/>
    <w:rsid w:val="0068184D"/>
    <w:rsid w:val="00682425"/>
    <w:rsid w:val="00692849"/>
    <w:rsid w:val="006B0D9B"/>
    <w:rsid w:val="006B151C"/>
    <w:rsid w:val="006C1257"/>
    <w:rsid w:val="006C1C01"/>
    <w:rsid w:val="006C2CCB"/>
    <w:rsid w:val="006C60A4"/>
    <w:rsid w:val="006D3E46"/>
    <w:rsid w:val="006E06BD"/>
    <w:rsid w:val="006E56DF"/>
    <w:rsid w:val="006E5852"/>
    <w:rsid w:val="006F0490"/>
    <w:rsid w:val="006F70F7"/>
    <w:rsid w:val="0070109D"/>
    <w:rsid w:val="00704245"/>
    <w:rsid w:val="007049B1"/>
    <w:rsid w:val="0071184F"/>
    <w:rsid w:val="00723731"/>
    <w:rsid w:val="00727645"/>
    <w:rsid w:val="00727D3F"/>
    <w:rsid w:val="0075665F"/>
    <w:rsid w:val="00757925"/>
    <w:rsid w:val="007616F9"/>
    <w:rsid w:val="007625BD"/>
    <w:rsid w:val="007649F6"/>
    <w:rsid w:val="00775EDB"/>
    <w:rsid w:val="00797EBD"/>
    <w:rsid w:val="007C0982"/>
    <w:rsid w:val="007D3CAF"/>
    <w:rsid w:val="007E1CEA"/>
    <w:rsid w:val="00825366"/>
    <w:rsid w:val="00832B7F"/>
    <w:rsid w:val="00865AE7"/>
    <w:rsid w:val="0086675B"/>
    <w:rsid w:val="008752A0"/>
    <w:rsid w:val="008910F1"/>
    <w:rsid w:val="008B1CB7"/>
    <w:rsid w:val="008C04C8"/>
    <w:rsid w:val="008E2181"/>
    <w:rsid w:val="008F3A80"/>
    <w:rsid w:val="00951747"/>
    <w:rsid w:val="0099091C"/>
    <w:rsid w:val="00992642"/>
    <w:rsid w:val="009B318B"/>
    <w:rsid w:val="009D031E"/>
    <w:rsid w:val="009D134E"/>
    <w:rsid w:val="009D1A7A"/>
    <w:rsid w:val="009E232F"/>
    <w:rsid w:val="009F1569"/>
    <w:rsid w:val="00A4194E"/>
    <w:rsid w:val="00A42657"/>
    <w:rsid w:val="00A468B3"/>
    <w:rsid w:val="00A73BEA"/>
    <w:rsid w:val="00A75837"/>
    <w:rsid w:val="00A768A8"/>
    <w:rsid w:val="00A825ED"/>
    <w:rsid w:val="00A82C29"/>
    <w:rsid w:val="00A8695E"/>
    <w:rsid w:val="00AA1189"/>
    <w:rsid w:val="00AA53F2"/>
    <w:rsid w:val="00AC30B3"/>
    <w:rsid w:val="00AC41E0"/>
    <w:rsid w:val="00AE32D2"/>
    <w:rsid w:val="00B0232F"/>
    <w:rsid w:val="00B06CA1"/>
    <w:rsid w:val="00B06DC6"/>
    <w:rsid w:val="00B10F72"/>
    <w:rsid w:val="00B212B7"/>
    <w:rsid w:val="00B23947"/>
    <w:rsid w:val="00B260E8"/>
    <w:rsid w:val="00B34356"/>
    <w:rsid w:val="00B34760"/>
    <w:rsid w:val="00B356C6"/>
    <w:rsid w:val="00B45816"/>
    <w:rsid w:val="00B556F3"/>
    <w:rsid w:val="00B65212"/>
    <w:rsid w:val="00B738FD"/>
    <w:rsid w:val="00B83EF9"/>
    <w:rsid w:val="00B83F6B"/>
    <w:rsid w:val="00B85C9A"/>
    <w:rsid w:val="00B93C37"/>
    <w:rsid w:val="00B9573F"/>
    <w:rsid w:val="00BA22EB"/>
    <w:rsid w:val="00BD1AE2"/>
    <w:rsid w:val="00BE3AD5"/>
    <w:rsid w:val="00C038BD"/>
    <w:rsid w:val="00C064E9"/>
    <w:rsid w:val="00C07A2A"/>
    <w:rsid w:val="00C20EBD"/>
    <w:rsid w:val="00C40057"/>
    <w:rsid w:val="00C472A3"/>
    <w:rsid w:val="00C500EF"/>
    <w:rsid w:val="00C52E41"/>
    <w:rsid w:val="00C56F2B"/>
    <w:rsid w:val="00C75831"/>
    <w:rsid w:val="00C823DA"/>
    <w:rsid w:val="00C91EE0"/>
    <w:rsid w:val="00C94C89"/>
    <w:rsid w:val="00CA2807"/>
    <w:rsid w:val="00CA7414"/>
    <w:rsid w:val="00CB1DCE"/>
    <w:rsid w:val="00CC0A07"/>
    <w:rsid w:val="00CC4D6E"/>
    <w:rsid w:val="00CC51F3"/>
    <w:rsid w:val="00CF499A"/>
    <w:rsid w:val="00CF516A"/>
    <w:rsid w:val="00D13B92"/>
    <w:rsid w:val="00D27B6D"/>
    <w:rsid w:val="00D30071"/>
    <w:rsid w:val="00D30337"/>
    <w:rsid w:val="00D35698"/>
    <w:rsid w:val="00D46F4D"/>
    <w:rsid w:val="00D51B03"/>
    <w:rsid w:val="00D547F9"/>
    <w:rsid w:val="00D862B7"/>
    <w:rsid w:val="00DB248C"/>
    <w:rsid w:val="00DB771A"/>
    <w:rsid w:val="00DC2463"/>
    <w:rsid w:val="00DC49C0"/>
    <w:rsid w:val="00DC509A"/>
    <w:rsid w:val="00DD5CA1"/>
    <w:rsid w:val="00DE0445"/>
    <w:rsid w:val="00DE5382"/>
    <w:rsid w:val="00E061CB"/>
    <w:rsid w:val="00E07D19"/>
    <w:rsid w:val="00E17BD7"/>
    <w:rsid w:val="00E21EE8"/>
    <w:rsid w:val="00E25FF3"/>
    <w:rsid w:val="00E365BC"/>
    <w:rsid w:val="00E45059"/>
    <w:rsid w:val="00E46937"/>
    <w:rsid w:val="00E74182"/>
    <w:rsid w:val="00E750C4"/>
    <w:rsid w:val="00E80567"/>
    <w:rsid w:val="00E81043"/>
    <w:rsid w:val="00E83559"/>
    <w:rsid w:val="00EB3A57"/>
    <w:rsid w:val="00ED2055"/>
    <w:rsid w:val="00ED4088"/>
    <w:rsid w:val="00EE28C3"/>
    <w:rsid w:val="00F46E54"/>
    <w:rsid w:val="00F4758A"/>
    <w:rsid w:val="00F50008"/>
    <w:rsid w:val="00F60E0F"/>
    <w:rsid w:val="00F733E5"/>
    <w:rsid w:val="00F76621"/>
    <w:rsid w:val="00F90901"/>
    <w:rsid w:val="00FA0973"/>
    <w:rsid w:val="00FB1732"/>
    <w:rsid w:val="00FC010A"/>
    <w:rsid w:val="00FC4194"/>
    <w:rsid w:val="00FC4F09"/>
    <w:rsid w:val="00FE1235"/>
    <w:rsid w:val="00FE5982"/>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B76D"/>
  <w15:docId w15:val="{E3B279B4-8E1E-4BEA-8C36-51D3EDB2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talkincloud.com/sugarcrm-wins-ibms-crm-business-ibm-unveils-new-bi-too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ugarcrm.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tgame.com/abou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04241D"/>
    <w:rsid w:val="00150100"/>
    <w:rsid w:val="001F3518"/>
    <w:rsid w:val="002B2CC3"/>
    <w:rsid w:val="003032AF"/>
    <w:rsid w:val="003A5D38"/>
    <w:rsid w:val="004148DE"/>
    <w:rsid w:val="005903AB"/>
    <w:rsid w:val="005975A8"/>
    <w:rsid w:val="005A4A62"/>
    <w:rsid w:val="005C5B1E"/>
    <w:rsid w:val="00616BC8"/>
    <w:rsid w:val="0064052E"/>
    <w:rsid w:val="00716DD0"/>
    <w:rsid w:val="007761C4"/>
    <w:rsid w:val="00907CD7"/>
    <w:rsid w:val="00936828"/>
    <w:rsid w:val="00965A04"/>
    <w:rsid w:val="009E317C"/>
    <w:rsid w:val="00A54C66"/>
    <w:rsid w:val="00B152B7"/>
    <w:rsid w:val="00B337E2"/>
    <w:rsid w:val="00D8297D"/>
    <w:rsid w:val="00E31F4E"/>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B38CB8-E88D-4D6D-8BFE-5A1A98E8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25</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10</cp:revision>
  <dcterms:created xsi:type="dcterms:W3CDTF">2014-09-28T16:31:00Z</dcterms:created>
  <dcterms:modified xsi:type="dcterms:W3CDTF">2014-10-06T03:52:00Z</dcterms:modified>
</cp:coreProperties>
</file>