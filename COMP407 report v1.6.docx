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A79A5" w14:textId="77777777"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14:anchorId="65A3FC4D" wp14:editId="5F13046A">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2F197005" w14:textId="77777777" w:rsidR="00DC49C0" w:rsidRDefault="00DC49C0" w:rsidP="00DC49C0">
      <w:pPr>
        <w:pBdr>
          <w:bottom w:val="single" w:sz="48" w:space="1" w:color="008000"/>
        </w:pBdr>
        <w:spacing w:before="0" w:after="0"/>
        <w:jc w:val="center"/>
      </w:pPr>
    </w:p>
    <w:p w14:paraId="7DEB2D11" w14:textId="77777777" w:rsidR="00E46937" w:rsidRDefault="00E46937" w:rsidP="00E46937">
      <w:pPr>
        <w:pStyle w:val="a6"/>
        <w:rPr>
          <w:sz w:val="36"/>
        </w:rPr>
      </w:pPr>
    </w:p>
    <w:p w14:paraId="422CE50B" w14:textId="77777777"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14:paraId="4F5B9C9B" w14:textId="77777777" w:rsidR="000410F4" w:rsidRDefault="000410F4" w:rsidP="00E46937">
      <w:pPr>
        <w:pStyle w:val="a6"/>
        <w:rPr>
          <w:sz w:val="36"/>
        </w:rPr>
      </w:pPr>
    </w:p>
    <w:p w14:paraId="0893B656" w14:textId="77777777" w:rsidR="00E46937" w:rsidRPr="00E46937" w:rsidRDefault="00E46937" w:rsidP="00E46937">
      <w:pPr>
        <w:pStyle w:val="a6"/>
        <w:rPr>
          <w:sz w:val="36"/>
        </w:rPr>
      </w:pPr>
    </w:p>
    <w:p w14:paraId="25C6B46C" w14:textId="77777777" w:rsidR="002B6849" w:rsidRDefault="00AC30B3" w:rsidP="00E46937">
      <w:pPr>
        <w:pStyle w:val="a6"/>
        <w:jc w:val="center"/>
        <w:rPr>
          <w:sz w:val="28"/>
        </w:rPr>
      </w:pPr>
      <w:r>
        <w:rPr>
          <w:b/>
          <w:sz w:val="40"/>
        </w:rPr>
        <w:t xml:space="preserve">COMP407 </w:t>
      </w:r>
      <w:r w:rsidR="00FC010A">
        <w:rPr>
          <w:rFonts w:hint="eastAsia"/>
          <w:b/>
          <w:sz w:val="40"/>
          <w:lang w:eastAsia="zh-HK"/>
        </w:rPr>
        <w:t xml:space="preserve">Selected Topics II </w:t>
      </w:r>
      <w:r w:rsidR="00FC010A">
        <w:rPr>
          <w:b/>
          <w:sz w:val="40"/>
          <w:lang w:eastAsia="zh-HK"/>
        </w:rPr>
        <w:t>–</w:t>
      </w:r>
      <w:r w:rsidR="00FC010A">
        <w:rPr>
          <w:rFonts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14:paraId="53044908" w14:textId="77777777" w:rsidR="00E46937" w:rsidRDefault="00E46937" w:rsidP="00E46937">
      <w:pPr>
        <w:pStyle w:val="a6"/>
        <w:jc w:val="center"/>
        <w:rPr>
          <w:sz w:val="28"/>
        </w:rPr>
      </w:pPr>
    </w:p>
    <w:p w14:paraId="6672A1C7" w14:textId="77777777" w:rsidR="00E46937" w:rsidRDefault="00E46937" w:rsidP="00E46937">
      <w:pPr>
        <w:pStyle w:val="a6"/>
        <w:jc w:val="center"/>
        <w:rPr>
          <w:sz w:val="28"/>
        </w:rPr>
      </w:pPr>
    </w:p>
    <w:p w14:paraId="56B54262" w14:textId="77777777"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14:paraId="2E7F57B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02C08372" w14:textId="77777777" w:rsidR="002B6849" w:rsidRPr="00E46937" w:rsidRDefault="007616F9" w:rsidP="00E46937">
            <w:pPr>
              <w:pStyle w:val="a6"/>
              <w:jc w:val="center"/>
              <w:rPr>
                <w:sz w:val="28"/>
                <w:szCs w:val="30"/>
                <w:lang w:val="en-GB"/>
              </w:rPr>
            </w:pPr>
            <w:r>
              <w:rPr>
                <w:sz w:val="28"/>
                <w:szCs w:val="30"/>
                <w:lang w:val="en-GB"/>
              </w:rPr>
              <w:t>SugarCRM Improvement System</w:t>
            </w:r>
          </w:p>
        </w:tc>
      </w:tr>
      <w:tr w:rsidR="002B6849" w14:paraId="3EFB39ED" w14:textId="77777777" w:rsidTr="00D35698">
        <w:trPr>
          <w:jc w:val="center"/>
        </w:trPr>
        <w:tc>
          <w:tcPr>
            <w:tcW w:w="2448" w:type="dxa"/>
            <w:tcBorders>
              <w:top w:val="single" w:sz="4" w:space="0" w:color="BFBFBF"/>
              <w:left w:val="nil"/>
              <w:bottom w:val="nil"/>
              <w:right w:val="nil"/>
            </w:tcBorders>
            <w:vAlign w:val="center"/>
          </w:tcPr>
          <w:p w14:paraId="66552D99" w14:textId="77777777" w:rsidR="002B6849" w:rsidRDefault="002B6849" w:rsidP="00E46937">
            <w:pPr>
              <w:pStyle w:val="a6"/>
              <w:rPr>
                <w:lang w:val="en-GB"/>
              </w:rPr>
            </w:pPr>
          </w:p>
          <w:p w14:paraId="6CC32BCF" w14:textId="77777777" w:rsidR="00E46937" w:rsidRDefault="00E46937" w:rsidP="00E46937">
            <w:pPr>
              <w:pStyle w:val="a6"/>
              <w:rPr>
                <w:lang w:val="en-GB"/>
              </w:rPr>
            </w:pPr>
          </w:p>
          <w:p w14:paraId="16748D40" w14:textId="77777777" w:rsidR="00A825ED" w:rsidRDefault="00A825ED" w:rsidP="00E46937">
            <w:pPr>
              <w:pStyle w:val="a6"/>
              <w:rPr>
                <w:lang w:val="en-GB"/>
              </w:rPr>
            </w:pPr>
          </w:p>
          <w:p w14:paraId="105B9D34" w14:textId="77777777" w:rsidR="00A825ED" w:rsidRDefault="00A825ED" w:rsidP="00E46937">
            <w:pPr>
              <w:pStyle w:val="a6"/>
              <w:rPr>
                <w:lang w:val="en-GB"/>
              </w:rPr>
            </w:pPr>
          </w:p>
          <w:p w14:paraId="25AA9C46" w14:textId="77777777" w:rsidR="00A825ED" w:rsidRDefault="00A825ED" w:rsidP="00E46937">
            <w:pPr>
              <w:pStyle w:val="a6"/>
              <w:rPr>
                <w:lang w:val="en-GB"/>
              </w:rPr>
            </w:pPr>
          </w:p>
          <w:p w14:paraId="1D39EEBE" w14:textId="77777777" w:rsidR="00A825ED" w:rsidRDefault="00A825ED" w:rsidP="00E46937">
            <w:pPr>
              <w:pStyle w:val="a6"/>
              <w:rPr>
                <w:lang w:val="en-GB"/>
              </w:rPr>
            </w:pPr>
          </w:p>
          <w:p w14:paraId="5288A32C" w14:textId="77777777" w:rsidR="00A825ED" w:rsidRDefault="00A825ED" w:rsidP="00E46937">
            <w:pPr>
              <w:pStyle w:val="a6"/>
              <w:rPr>
                <w:lang w:val="en-GB"/>
              </w:rPr>
            </w:pPr>
          </w:p>
          <w:p w14:paraId="5EE8B902" w14:textId="77777777" w:rsidR="00A825ED" w:rsidRDefault="00A825ED" w:rsidP="00E46937">
            <w:pPr>
              <w:pStyle w:val="a6"/>
              <w:rPr>
                <w:lang w:val="en-GB"/>
              </w:rPr>
            </w:pPr>
          </w:p>
        </w:tc>
        <w:tc>
          <w:tcPr>
            <w:tcW w:w="6068" w:type="dxa"/>
            <w:tcBorders>
              <w:top w:val="single" w:sz="4" w:space="0" w:color="BFBFBF"/>
              <w:left w:val="nil"/>
              <w:bottom w:val="nil"/>
              <w:right w:val="nil"/>
            </w:tcBorders>
            <w:vAlign w:val="center"/>
          </w:tcPr>
          <w:p w14:paraId="210E5C64" w14:textId="77777777" w:rsidR="002B6849" w:rsidRDefault="002B6849" w:rsidP="00E46937">
            <w:pPr>
              <w:pStyle w:val="a6"/>
              <w:rPr>
                <w:lang w:val="en-GB"/>
              </w:rPr>
            </w:pPr>
          </w:p>
        </w:tc>
      </w:tr>
      <w:tr w:rsidR="002B6849" w14:paraId="7F6DA822" w14:textId="77777777" w:rsidTr="00D35698">
        <w:trPr>
          <w:trHeight w:val="378"/>
          <w:jc w:val="center"/>
        </w:trPr>
        <w:tc>
          <w:tcPr>
            <w:tcW w:w="2448" w:type="dxa"/>
            <w:vAlign w:val="center"/>
            <w:hideMark/>
          </w:tcPr>
          <w:p w14:paraId="46EA0B85" w14:textId="77777777" w:rsidR="002B6849" w:rsidRDefault="002B6849" w:rsidP="00E46937">
            <w:pPr>
              <w:pStyle w:val="a6"/>
            </w:pPr>
            <w:r>
              <w:t>Team number:</w:t>
            </w:r>
          </w:p>
        </w:tc>
        <w:tc>
          <w:tcPr>
            <w:tcW w:w="6068" w:type="dxa"/>
            <w:vAlign w:val="center"/>
          </w:tcPr>
          <w:p w14:paraId="1BC8BFAA" w14:textId="77777777" w:rsidR="002B6849" w:rsidRPr="00026DBA" w:rsidRDefault="00D07AF7"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14:paraId="3401FC49" w14:textId="77777777" w:rsidTr="00D35698">
        <w:trPr>
          <w:trHeight w:val="360"/>
          <w:jc w:val="center"/>
        </w:trPr>
        <w:tc>
          <w:tcPr>
            <w:tcW w:w="2448" w:type="dxa"/>
            <w:hideMark/>
          </w:tcPr>
          <w:p w14:paraId="2CD81637" w14:textId="77777777" w:rsidR="002B6849" w:rsidRDefault="002B6849" w:rsidP="00E46937">
            <w:pPr>
              <w:pStyle w:val="a6"/>
              <w:rPr>
                <w:lang w:val="en-GB"/>
              </w:rPr>
            </w:pPr>
            <w:r>
              <w:t>Team members:</w:t>
            </w:r>
          </w:p>
        </w:tc>
        <w:tc>
          <w:tcPr>
            <w:tcW w:w="6068" w:type="dxa"/>
            <w:vAlign w:val="center"/>
          </w:tcPr>
          <w:p w14:paraId="78D90B2D" w14:textId="77777777" w:rsidR="002B6849" w:rsidRDefault="00D07AF7" w:rsidP="00E46937">
            <w:pPr>
              <w:pStyle w:val="a6"/>
              <w:rPr>
                <w:i/>
                <w:color w:val="0000FF"/>
                <w:lang w:val="en-GB"/>
              </w:rPr>
            </w:pPr>
            <w:sdt>
              <w:sdtPr>
                <w:alias w:val="Member 1"/>
                <w:id w:val="172484873"/>
                <w:placeholder>
                  <w:docPart w:val="AA2E922A83AE4DDCAC483CFAB64F9DAF"/>
                </w:placeholder>
                <w:text/>
              </w:sdtPr>
              <w:sdtEndPr/>
              <w:sdtContent>
                <w:r w:rsidR="00AC30B3">
                  <w:t xml:space="preserve">Athena HOI </w:t>
                </w:r>
                <w:proofErr w:type="spellStart"/>
                <w:r w:rsidR="00AC30B3">
                  <w:t>Ka</w:t>
                </w:r>
                <w:proofErr w:type="spellEnd"/>
                <w:r w:rsidR="00AC30B3">
                  <w:t xml:space="preserve"> </w:t>
                </w:r>
                <w:proofErr w:type="spellStart"/>
                <w:r w:rsidR="00AC30B3">
                  <w:t>W</w:t>
                </w:r>
                <w:r w:rsidR="00AC30B3">
                  <w:rPr>
                    <w:rFonts w:hint="eastAsia"/>
                    <w:lang w:eastAsia="zh-TW"/>
                  </w:rPr>
                  <w:t>ai</w:t>
                </w:r>
                <w:proofErr w:type="spellEnd"/>
                <w:r w:rsidR="00AC30B3">
                  <w:rPr>
                    <w:rFonts w:hint="eastAsia"/>
                    <w:lang w:eastAsia="zh-TW"/>
                  </w:rPr>
                  <w:t xml:space="preserve"> (P1104463)</w:t>
                </w:r>
              </w:sdtContent>
            </w:sdt>
          </w:p>
          <w:p w14:paraId="398EBD53" w14:textId="77777777" w:rsidR="002B6849" w:rsidRPr="008F1CFF" w:rsidRDefault="00D07AF7"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proofErr w:type="spellStart"/>
                <w:r w:rsidR="00AC30B3">
                  <w:t>KeyLIANG</w:t>
                </w:r>
                <w:proofErr w:type="spellEnd"/>
                <w:r w:rsidR="00AC30B3">
                  <w:t xml:space="preserve"> Yi Juan (P1107923</w:t>
                </w:r>
                <w:r w:rsidR="007616F9">
                  <w:t>)</w:t>
                </w:r>
              </w:sdtContent>
            </w:sdt>
          </w:p>
        </w:tc>
      </w:tr>
      <w:tr w:rsidR="00DC49C0" w14:paraId="285E43B5" w14:textId="77777777" w:rsidTr="00D35698">
        <w:trPr>
          <w:trHeight w:val="360"/>
          <w:jc w:val="center"/>
        </w:trPr>
        <w:tc>
          <w:tcPr>
            <w:tcW w:w="2448" w:type="dxa"/>
            <w:vAlign w:val="center"/>
            <w:hideMark/>
          </w:tcPr>
          <w:p w14:paraId="4B383BE9" w14:textId="77777777" w:rsidR="00DC49C0" w:rsidRDefault="00DC49C0" w:rsidP="00E46937">
            <w:pPr>
              <w:pStyle w:val="a6"/>
            </w:pPr>
          </w:p>
        </w:tc>
        <w:tc>
          <w:tcPr>
            <w:tcW w:w="6068" w:type="dxa"/>
            <w:vAlign w:val="center"/>
          </w:tcPr>
          <w:p w14:paraId="475F26BF" w14:textId="77777777" w:rsidR="00DC49C0" w:rsidRPr="002B6849" w:rsidRDefault="00DC49C0" w:rsidP="00E46937">
            <w:pPr>
              <w:pStyle w:val="a6"/>
            </w:pPr>
          </w:p>
        </w:tc>
      </w:tr>
      <w:tr w:rsidR="002B6849" w14:paraId="19753635" w14:textId="77777777" w:rsidTr="00D35698">
        <w:trPr>
          <w:trHeight w:val="360"/>
          <w:jc w:val="center"/>
        </w:trPr>
        <w:tc>
          <w:tcPr>
            <w:tcW w:w="2448" w:type="dxa"/>
            <w:vAlign w:val="center"/>
            <w:hideMark/>
          </w:tcPr>
          <w:p w14:paraId="435833D2" w14:textId="77777777" w:rsidR="002B6849" w:rsidRDefault="002B6849" w:rsidP="00E46937">
            <w:pPr>
              <w:pStyle w:val="a6"/>
              <w:rPr>
                <w:lang w:val="en-GB"/>
              </w:rPr>
            </w:pPr>
            <w:r>
              <w:t>Supervisor:</w:t>
            </w:r>
          </w:p>
        </w:tc>
        <w:tc>
          <w:tcPr>
            <w:tcW w:w="6068" w:type="dxa"/>
            <w:vAlign w:val="center"/>
          </w:tcPr>
          <w:p w14:paraId="29C8DA8E" w14:textId="77777777" w:rsidR="002B6849" w:rsidRPr="008F1CFF" w:rsidRDefault="00D07AF7"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 xml:space="preserve">Dr. </w:t>
                </w:r>
                <w:proofErr w:type="spellStart"/>
                <w:r w:rsidR="00AC30B3">
                  <w:t>Benjiman</w:t>
                </w:r>
                <w:proofErr w:type="spellEnd"/>
                <w:r w:rsidR="00AC30B3">
                  <w:t xml:space="preserve"> Ng</w:t>
                </w:r>
              </w:sdtContent>
            </w:sdt>
          </w:p>
        </w:tc>
      </w:tr>
      <w:tr w:rsidR="002B6849" w14:paraId="5739D5A6" w14:textId="77777777" w:rsidTr="00D35698">
        <w:trPr>
          <w:trHeight w:val="360"/>
          <w:jc w:val="center"/>
        </w:trPr>
        <w:tc>
          <w:tcPr>
            <w:tcW w:w="2448" w:type="dxa"/>
            <w:vAlign w:val="center"/>
            <w:hideMark/>
          </w:tcPr>
          <w:p w14:paraId="40AD40B5" w14:textId="77777777" w:rsidR="002B6849" w:rsidRDefault="002B6849" w:rsidP="00E46937">
            <w:pPr>
              <w:pStyle w:val="a6"/>
              <w:rPr>
                <w:lang w:val="en-GB"/>
              </w:rPr>
            </w:pPr>
            <w:r>
              <w:t>Assessor:</w:t>
            </w:r>
          </w:p>
        </w:tc>
        <w:tc>
          <w:tcPr>
            <w:tcW w:w="6068" w:type="dxa"/>
            <w:vAlign w:val="center"/>
          </w:tcPr>
          <w:p w14:paraId="51983519" w14:textId="77777777" w:rsidR="002B6849" w:rsidRPr="008F1CFF" w:rsidRDefault="00D07AF7"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 xml:space="preserve">Dr. Rita </w:t>
                </w:r>
                <w:proofErr w:type="spellStart"/>
                <w:r w:rsidR="00AC30B3">
                  <w:t>Tse</w:t>
                </w:r>
                <w:proofErr w:type="spellEnd"/>
              </w:sdtContent>
            </w:sdt>
          </w:p>
        </w:tc>
      </w:tr>
      <w:tr w:rsidR="002B6849" w14:paraId="2E1501A7" w14:textId="77777777" w:rsidTr="00D35698">
        <w:trPr>
          <w:trHeight w:val="360"/>
          <w:jc w:val="center"/>
        </w:trPr>
        <w:tc>
          <w:tcPr>
            <w:tcW w:w="2448" w:type="dxa"/>
            <w:vAlign w:val="center"/>
          </w:tcPr>
          <w:p w14:paraId="60C62BC7" w14:textId="77777777" w:rsidR="002B6849" w:rsidRDefault="002B6849" w:rsidP="00192826">
            <w:pPr>
              <w:pStyle w:val="a6"/>
              <w:rPr>
                <w:lang w:val="en-GB"/>
              </w:rPr>
            </w:pPr>
          </w:p>
        </w:tc>
        <w:tc>
          <w:tcPr>
            <w:tcW w:w="6068" w:type="dxa"/>
            <w:vAlign w:val="center"/>
          </w:tcPr>
          <w:p w14:paraId="2D8A4F68" w14:textId="77777777" w:rsidR="002B6849" w:rsidRPr="008F1CFF" w:rsidRDefault="002B6849" w:rsidP="00192826">
            <w:pPr>
              <w:pStyle w:val="a6"/>
              <w:rPr>
                <w:color w:val="0000FF"/>
                <w:lang w:val="en-GB"/>
              </w:rPr>
            </w:pPr>
          </w:p>
        </w:tc>
      </w:tr>
      <w:tr w:rsidR="002B6849" w14:paraId="11864791" w14:textId="77777777" w:rsidTr="00D35698">
        <w:trPr>
          <w:trHeight w:val="360"/>
          <w:jc w:val="center"/>
        </w:trPr>
        <w:tc>
          <w:tcPr>
            <w:tcW w:w="2448" w:type="dxa"/>
            <w:vAlign w:val="center"/>
            <w:hideMark/>
          </w:tcPr>
          <w:p w14:paraId="76ED3855" w14:textId="77777777" w:rsidR="002B6849" w:rsidRDefault="002B6849" w:rsidP="00192826">
            <w:pPr>
              <w:pStyle w:val="a6"/>
              <w:rPr>
                <w:lang w:val="en-GB"/>
              </w:rPr>
            </w:pPr>
            <w:r>
              <w:t>Submission Date:</w:t>
            </w:r>
          </w:p>
        </w:tc>
        <w:tc>
          <w:tcPr>
            <w:tcW w:w="6068" w:type="dxa"/>
            <w:vAlign w:val="center"/>
          </w:tcPr>
          <w:p w14:paraId="05971ED3" w14:textId="77777777" w:rsidR="00DC49C0" w:rsidRPr="00DC49C0" w:rsidRDefault="00FC010A" w:rsidP="00192826">
            <w:pPr>
              <w:pStyle w:val="a6"/>
            </w:pPr>
            <w:r>
              <w:rPr>
                <w:rFonts w:hint="eastAsia"/>
                <w:lang w:eastAsia="zh-HK"/>
              </w:rPr>
              <w:t>Nov</w:t>
            </w:r>
            <w:r w:rsidR="002B6849" w:rsidRPr="002B6849">
              <w:t xml:space="preserve"> 17, 2014</w:t>
            </w:r>
          </w:p>
        </w:tc>
      </w:tr>
    </w:tbl>
    <w:p w14:paraId="67744104" w14:textId="77777777"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71EF3142" w14:textId="77777777" w:rsidR="00192826" w:rsidRDefault="00192826" w:rsidP="00DC49C0">
          <w:pPr>
            <w:rPr>
              <w:b/>
              <w:sz w:val="32"/>
            </w:rPr>
          </w:pPr>
          <w:r w:rsidRPr="000410F4">
            <w:rPr>
              <w:b/>
              <w:sz w:val="32"/>
            </w:rPr>
            <w:t>Table of Contents</w:t>
          </w:r>
        </w:p>
        <w:p w14:paraId="0041A605" w14:textId="77777777" w:rsidR="00244DDD" w:rsidRDefault="002D4794">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14:paraId="718AB6CD" w14:textId="77777777" w:rsidR="00244DDD" w:rsidRDefault="00D07AF7">
          <w:pPr>
            <w:pStyle w:val="20"/>
            <w:rPr>
              <w:rFonts w:asciiTheme="minorHAnsi" w:eastAsiaTheme="minorEastAsia" w:hAnsiTheme="minorHAnsi" w:cstheme="minorBidi"/>
              <w:noProof/>
              <w:sz w:val="22"/>
              <w:szCs w:val="22"/>
              <w:lang w:eastAsia="ja-JP"/>
            </w:rPr>
          </w:pPr>
          <w:hyperlink w:anchor="_Toc398587076" w:history="1">
            <w:r w:rsidR="00244DDD" w:rsidRPr="00983A2B">
              <w:rPr>
                <w:rStyle w:val="a4"/>
                <w:noProof/>
              </w:rPr>
              <w:t>1.1</w:t>
            </w:r>
            <w:r w:rsidR="00244DDD">
              <w:rPr>
                <w:rFonts w:asciiTheme="minorHAnsi" w:eastAsiaTheme="minorEastAsia" w:hAnsiTheme="minorHAnsi" w:cstheme="minorBidi"/>
                <w:noProof/>
                <w:sz w:val="22"/>
                <w:szCs w:val="22"/>
                <w:lang w:eastAsia="ja-JP"/>
              </w:rPr>
              <w:tab/>
            </w:r>
            <w:r w:rsidR="00244DDD" w:rsidRPr="00983A2B">
              <w:rPr>
                <w:rStyle w:val="a4"/>
                <w:noProof/>
              </w:rPr>
              <w:t>Overview</w:t>
            </w:r>
            <w:r w:rsidR="00244DDD">
              <w:rPr>
                <w:noProof/>
                <w:webHidden/>
              </w:rPr>
              <w:tab/>
            </w:r>
            <w:r w:rsidR="002D4794">
              <w:rPr>
                <w:noProof/>
                <w:webHidden/>
              </w:rPr>
              <w:fldChar w:fldCharType="begin"/>
            </w:r>
            <w:r w:rsidR="00244DDD">
              <w:rPr>
                <w:noProof/>
                <w:webHidden/>
              </w:rPr>
              <w:instrText xml:space="preserve"> PAGEREF _Toc398587076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7193BE06" w14:textId="77777777" w:rsidR="00244DDD" w:rsidRDefault="00D07AF7">
          <w:pPr>
            <w:pStyle w:val="20"/>
            <w:rPr>
              <w:rFonts w:asciiTheme="minorHAnsi" w:eastAsiaTheme="minorEastAsia" w:hAnsiTheme="minorHAnsi" w:cstheme="minorBidi"/>
              <w:noProof/>
              <w:sz w:val="22"/>
              <w:szCs w:val="22"/>
              <w:lang w:eastAsia="ja-JP"/>
            </w:rPr>
          </w:pPr>
          <w:hyperlink w:anchor="_Toc398587077" w:history="1">
            <w:r w:rsidR="00244DDD" w:rsidRPr="00983A2B">
              <w:rPr>
                <w:rStyle w:val="a4"/>
                <w:noProof/>
              </w:rPr>
              <w:t>1.2</w:t>
            </w:r>
            <w:r w:rsidR="00244DDD">
              <w:rPr>
                <w:rFonts w:asciiTheme="minorHAnsi" w:eastAsiaTheme="minorEastAsia" w:hAnsiTheme="minorHAnsi" w:cstheme="minorBidi"/>
                <w:noProof/>
                <w:sz w:val="22"/>
                <w:szCs w:val="22"/>
                <w:lang w:eastAsia="ja-JP"/>
              </w:rPr>
              <w:tab/>
            </w:r>
            <w:r w:rsidR="00244DDD" w:rsidRPr="00983A2B">
              <w:rPr>
                <w:rStyle w:val="a4"/>
                <w:noProof/>
              </w:rPr>
              <w:t>Objectives</w:t>
            </w:r>
            <w:r w:rsidR="00244DDD">
              <w:rPr>
                <w:noProof/>
                <w:webHidden/>
              </w:rPr>
              <w:tab/>
            </w:r>
            <w:r w:rsidR="002D4794">
              <w:rPr>
                <w:noProof/>
                <w:webHidden/>
              </w:rPr>
              <w:fldChar w:fldCharType="begin"/>
            </w:r>
            <w:r w:rsidR="00244DDD">
              <w:rPr>
                <w:noProof/>
                <w:webHidden/>
              </w:rPr>
              <w:instrText xml:space="preserve"> PAGEREF _Toc398587077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4BEDD574" w14:textId="77777777" w:rsidR="00244DDD" w:rsidRDefault="00D07AF7">
          <w:pPr>
            <w:pStyle w:val="10"/>
            <w:rPr>
              <w:rFonts w:asciiTheme="minorHAnsi" w:eastAsiaTheme="minorEastAsia" w:hAnsiTheme="minorHAnsi" w:cstheme="minorBidi"/>
              <w:sz w:val="22"/>
              <w:szCs w:val="22"/>
              <w:lang w:eastAsia="ja-JP"/>
            </w:rPr>
          </w:pPr>
          <w:hyperlink w:anchor="_Toc398587078" w:history="1">
            <w:r w:rsidR="00244DDD" w:rsidRPr="00983A2B">
              <w:rPr>
                <w:rStyle w:val="a4"/>
              </w:rPr>
              <w:t>2</w:t>
            </w:r>
            <w:r w:rsidR="00244DDD">
              <w:rPr>
                <w:rFonts w:asciiTheme="minorHAnsi" w:eastAsiaTheme="minorEastAsia" w:hAnsiTheme="minorHAnsi" w:cstheme="minorBidi"/>
                <w:sz w:val="22"/>
                <w:szCs w:val="22"/>
                <w:lang w:eastAsia="ja-JP"/>
              </w:rPr>
              <w:tab/>
            </w:r>
            <w:r w:rsidR="00244DDD" w:rsidRPr="00983A2B">
              <w:rPr>
                <w:rStyle w:val="a4"/>
              </w:rPr>
              <w:t>Background</w:t>
            </w:r>
            <w:r w:rsidR="00244DDD">
              <w:rPr>
                <w:webHidden/>
              </w:rPr>
              <w:tab/>
            </w:r>
            <w:r w:rsidR="002D4794">
              <w:rPr>
                <w:webHidden/>
              </w:rPr>
              <w:fldChar w:fldCharType="begin"/>
            </w:r>
            <w:r w:rsidR="00244DDD">
              <w:rPr>
                <w:webHidden/>
              </w:rPr>
              <w:instrText xml:space="preserve"> PAGEREF _Toc398587078 \h </w:instrText>
            </w:r>
            <w:r w:rsidR="002D4794">
              <w:rPr>
                <w:webHidden/>
              </w:rPr>
            </w:r>
            <w:r w:rsidR="002D4794">
              <w:rPr>
                <w:webHidden/>
              </w:rPr>
              <w:fldChar w:fldCharType="separate"/>
            </w:r>
            <w:r w:rsidR="00244DDD">
              <w:rPr>
                <w:webHidden/>
              </w:rPr>
              <w:t>4</w:t>
            </w:r>
            <w:r w:rsidR="002D4794">
              <w:rPr>
                <w:webHidden/>
              </w:rPr>
              <w:fldChar w:fldCharType="end"/>
            </w:r>
          </w:hyperlink>
        </w:p>
        <w:p w14:paraId="7E22A4EB" w14:textId="77777777" w:rsidR="00244DDD" w:rsidRDefault="00D07AF7">
          <w:pPr>
            <w:pStyle w:val="10"/>
            <w:rPr>
              <w:rFonts w:asciiTheme="minorHAnsi" w:eastAsiaTheme="minorEastAsia" w:hAnsiTheme="minorHAnsi" w:cstheme="minorBidi"/>
              <w:sz w:val="22"/>
              <w:szCs w:val="22"/>
              <w:lang w:eastAsia="ja-JP"/>
            </w:rPr>
          </w:pPr>
          <w:hyperlink w:anchor="_Toc398587079" w:history="1">
            <w:r w:rsidR="00244DDD" w:rsidRPr="00983A2B">
              <w:rPr>
                <w:rStyle w:val="a4"/>
              </w:rPr>
              <w:t>3</w:t>
            </w:r>
            <w:r w:rsidR="00244DDD">
              <w:rPr>
                <w:rFonts w:asciiTheme="minorHAnsi" w:eastAsiaTheme="minorEastAsia" w:hAnsiTheme="minorHAnsi" w:cstheme="minorBidi"/>
                <w:sz w:val="22"/>
                <w:szCs w:val="22"/>
                <w:lang w:eastAsia="ja-JP"/>
              </w:rPr>
              <w:tab/>
            </w:r>
            <w:r w:rsidR="00244DDD" w:rsidRPr="00983A2B">
              <w:rPr>
                <w:rStyle w:val="a4"/>
              </w:rPr>
              <w:t>Methodology</w:t>
            </w:r>
            <w:r w:rsidR="00244DDD">
              <w:rPr>
                <w:webHidden/>
              </w:rPr>
              <w:tab/>
            </w:r>
            <w:r w:rsidR="002D4794">
              <w:rPr>
                <w:webHidden/>
              </w:rPr>
              <w:fldChar w:fldCharType="begin"/>
            </w:r>
            <w:r w:rsidR="00244DDD">
              <w:rPr>
                <w:webHidden/>
              </w:rPr>
              <w:instrText xml:space="preserve"> PAGEREF _Toc398587079 \h </w:instrText>
            </w:r>
            <w:r w:rsidR="002D4794">
              <w:rPr>
                <w:webHidden/>
              </w:rPr>
            </w:r>
            <w:r w:rsidR="002D4794">
              <w:rPr>
                <w:webHidden/>
              </w:rPr>
              <w:fldChar w:fldCharType="separate"/>
            </w:r>
            <w:r w:rsidR="00244DDD">
              <w:rPr>
                <w:webHidden/>
              </w:rPr>
              <w:t>6</w:t>
            </w:r>
            <w:r w:rsidR="002D4794">
              <w:rPr>
                <w:webHidden/>
              </w:rPr>
              <w:fldChar w:fldCharType="end"/>
            </w:r>
          </w:hyperlink>
        </w:p>
        <w:p w14:paraId="121DCD26" w14:textId="77777777" w:rsidR="00244DDD" w:rsidRDefault="00D07AF7">
          <w:pPr>
            <w:pStyle w:val="20"/>
            <w:rPr>
              <w:rFonts w:asciiTheme="minorHAnsi" w:eastAsiaTheme="minorEastAsia" w:hAnsiTheme="minorHAnsi" w:cstheme="minorBidi"/>
              <w:noProof/>
              <w:sz w:val="22"/>
              <w:szCs w:val="22"/>
              <w:lang w:eastAsia="ja-JP"/>
            </w:rPr>
          </w:pPr>
          <w:hyperlink w:anchor="_Toc398587080" w:history="1">
            <w:r w:rsidR="00244DDD" w:rsidRPr="00983A2B">
              <w:rPr>
                <w:rStyle w:val="a4"/>
                <w:noProof/>
              </w:rPr>
              <w:t>3.1</w:t>
            </w:r>
            <w:r w:rsidR="00244DDD">
              <w:rPr>
                <w:rFonts w:asciiTheme="minorHAnsi" w:eastAsiaTheme="minorEastAsia" w:hAnsiTheme="minorHAnsi" w:cstheme="minorBidi"/>
                <w:noProof/>
                <w:sz w:val="22"/>
                <w:szCs w:val="22"/>
                <w:lang w:eastAsia="ja-JP"/>
              </w:rPr>
              <w:tab/>
            </w:r>
            <w:r w:rsidR="00244DDD" w:rsidRPr="00983A2B">
              <w:rPr>
                <w:rStyle w:val="a4"/>
                <w:noProof/>
              </w:rPr>
              <w:t>Requirement Elicitation</w:t>
            </w:r>
            <w:r w:rsidR="00244DDD">
              <w:rPr>
                <w:noProof/>
                <w:webHidden/>
              </w:rPr>
              <w:tab/>
            </w:r>
            <w:r w:rsidR="002D4794">
              <w:rPr>
                <w:noProof/>
                <w:webHidden/>
              </w:rPr>
              <w:fldChar w:fldCharType="begin"/>
            </w:r>
            <w:r w:rsidR="00244DDD">
              <w:rPr>
                <w:noProof/>
                <w:webHidden/>
              </w:rPr>
              <w:instrText xml:space="preserve"> PAGEREF _Toc398587080 \h </w:instrText>
            </w:r>
            <w:r w:rsidR="002D4794">
              <w:rPr>
                <w:noProof/>
                <w:webHidden/>
              </w:rPr>
            </w:r>
            <w:r w:rsidR="002D4794">
              <w:rPr>
                <w:noProof/>
                <w:webHidden/>
              </w:rPr>
              <w:fldChar w:fldCharType="separate"/>
            </w:r>
            <w:r w:rsidR="00244DDD">
              <w:rPr>
                <w:noProof/>
                <w:webHidden/>
              </w:rPr>
              <w:t>6</w:t>
            </w:r>
            <w:r w:rsidR="002D4794">
              <w:rPr>
                <w:noProof/>
                <w:webHidden/>
              </w:rPr>
              <w:fldChar w:fldCharType="end"/>
            </w:r>
          </w:hyperlink>
        </w:p>
        <w:p w14:paraId="1C53F55C" w14:textId="77777777" w:rsidR="00244DDD" w:rsidRDefault="00D07AF7">
          <w:pPr>
            <w:pStyle w:val="20"/>
            <w:rPr>
              <w:rFonts w:asciiTheme="minorHAnsi" w:eastAsiaTheme="minorEastAsia" w:hAnsiTheme="minorHAnsi" w:cstheme="minorBidi"/>
              <w:noProof/>
              <w:sz w:val="22"/>
              <w:szCs w:val="22"/>
              <w:lang w:eastAsia="ja-JP"/>
            </w:rPr>
          </w:pPr>
          <w:hyperlink w:anchor="_Toc398587081" w:history="1">
            <w:r w:rsidR="00244DDD" w:rsidRPr="00983A2B">
              <w:rPr>
                <w:rStyle w:val="a4"/>
                <w:noProof/>
              </w:rPr>
              <w:t>3.2</w:t>
            </w:r>
            <w:r w:rsidR="00244DDD">
              <w:rPr>
                <w:rFonts w:asciiTheme="minorHAnsi" w:eastAsiaTheme="minorEastAsia" w:hAnsiTheme="minorHAnsi" w:cstheme="minorBidi"/>
                <w:noProof/>
                <w:sz w:val="22"/>
                <w:szCs w:val="22"/>
                <w:lang w:eastAsia="ja-JP"/>
              </w:rPr>
              <w:tab/>
            </w:r>
            <w:r w:rsidR="00244DDD" w:rsidRPr="00983A2B">
              <w:rPr>
                <w:rStyle w:val="a4"/>
                <w:noProof/>
              </w:rPr>
              <w:t>Requirement Specification</w:t>
            </w:r>
            <w:r w:rsidR="00244DDD">
              <w:rPr>
                <w:noProof/>
                <w:webHidden/>
              </w:rPr>
              <w:tab/>
            </w:r>
            <w:r w:rsidR="002D4794">
              <w:rPr>
                <w:noProof/>
                <w:webHidden/>
              </w:rPr>
              <w:fldChar w:fldCharType="begin"/>
            </w:r>
            <w:r w:rsidR="00244DDD">
              <w:rPr>
                <w:noProof/>
                <w:webHidden/>
              </w:rPr>
              <w:instrText xml:space="preserve"> PAGEREF _Toc398587081 \h </w:instrText>
            </w:r>
            <w:r w:rsidR="002D4794">
              <w:rPr>
                <w:noProof/>
                <w:webHidden/>
              </w:rPr>
            </w:r>
            <w:r w:rsidR="002D4794">
              <w:rPr>
                <w:noProof/>
                <w:webHidden/>
              </w:rPr>
              <w:fldChar w:fldCharType="separate"/>
            </w:r>
            <w:r w:rsidR="00244DDD">
              <w:rPr>
                <w:noProof/>
                <w:webHidden/>
              </w:rPr>
              <w:t>7</w:t>
            </w:r>
            <w:r w:rsidR="002D4794">
              <w:rPr>
                <w:noProof/>
                <w:webHidden/>
              </w:rPr>
              <w:fldChar w:fldCharType="end"/>
            </w:r>
          </w:hyperlink>
        </w:p>
        <w:p w14:paraId="5BF899FF" w14:textId="77777777" w:rsidR="00244DDD" w:rsidRDefault="00D07AF7">
          <w:pPr>
            <w:pStyle w:val="10"/>
            <w:rPr>
              <w:rFonts w:asciiTheme="minorHAnsi" w:eastAsiaTheme="minorEastAsia" w:hAnsiTheme="minorHAnsi" w:cstheme="minorBidi"/>
              <w:sz w:val="22"/>
              <w:szCs w:val="22"/>
              <w:lang w:eastAsia="ja-JP"/>
            </w:rPr>
          </w:pPr>
          <w:hyperlink w:anchor="_Toc398587082" w:history="1">
            <w:r w:rsidR="00244DDD" w:rsidRPr="00983A2B">
              <w:rPr>
                <w:rStyle w:val="a4"/>
                <w:lang w:eastAsia="zh-CN"/>
              </w:rPr>
              <w:t>4</w:t>
            </w:r>
            <w:r w:rsidR="00244DDD">
              <w:rPr>
                <w:rFonts w:asciiTheme="minorHAnsi" w:eastAsiaTheme="minorEastAsia" w:hAnsiTheme="minorHAnsi" w:cstheme="minorBidi"/>
                <w:sz w:val="22"/>
                <w:szCs w:val="22"/>
                <w:lang w:eastAsia="ja-JP"/>
              </w:rPr>
              <w:tab/>
            </w:r>
            <w:r w:rsidR="00244DDD" w:rsidRPr="00983A2B">
              <w:rPr>
                <w:rStyle w:val="a4"/>
              </w:rPr>
              <w:t>System Implementation</w:t>
            </w:r>
            <w:r w:rsidR="00244DDD">
              <w:rPr>
                <w:webHidden/>
              </w:rPr>
              <w:tab/>
            </w:r>
            <w:r w:rsidR="002D4794">
              <w:rPr>
                <w:webHidden/>
              </w:rPr>
              <w:fldChar w:fldCharType="begin"/>
            </w:r>
            <w:r w:rsidR="00244DDD">
              <w:rPr>
                <w:webHidden/>
              </w:rPr>
              <w:instrText xml:space="preserve"> PAGEREF _Toc398587082 \h </w:instrText>
            </w:r>
            <w:r w:rsidR="002D4794">
              <w:rPr>
                <w:webHidden/>
              </w:rPr>
            </w:r>
            <w:r w:rsidR="002D4794">
              <w:rPr>
                <w:webHidden/>
              </w:rPr>
              <w:fldChar w:fldCharType="separate"/>
            </w:r>
            <w:r w:rsidR="00244DDD">
              <w:rPr>
                <w:webHidden/>
              </w:rPr>
              <w:t>8</w:t>
            </w:r>
            <w:r w:rsidR="002D4794">
              <w:rPr>
                <w:webHidden/>
              </w:rPr>
              <w:fldChar w:fldCharType="end"/>
            </w:r>
          </w:hyperlink>
        </w:p>
        <w:p w14:paraId="6B38A1BA" w14:textId="77777777" w:rsidR="00244DDD" w:rsidRDefault="00D07AF7">
          <w:pPr>
            <w:pStyle w:val="20"/>
            <w:rPr>
              <w:rFonts w:asciiTheme="minorHAnsi" w:eastAsiaTheme="minorEastAsia" w:hAnsiTheme="minorHAnsi" w:cstheme="minorBidi"/>
              <w:noProof/>
              <w:sz w:val="22"/>
              <w:szCs w:val="22"/>
              <w:lang w:eastAsia="ja-JP"/>
            </w:rPr>
          </w:pPr>
          <w:hyperlink w:anchor="_Toc398587083" w:history="1">
            <w:r w:rsidR="00244DDD" w:rsidRPr="00983A2B">
              <w:rPr>
                <w:rStyle w:val="a4"/>
                <w:noProof/>
              </w:rPr>
              <w:t>4.1</w:t>
            </w:r>
            <w:r w:rsidR="00244DDD">
              <w:rPr>
                <w:rFonts w:asciiTheme="minorHAnsi" w:eastAsiaTheme="minorEastAsia" w:hAnsiTheme="minorHAnsi" w:cstheme="minorBidi"/>
                <w:noProof/>
                <w:sz w:val="22"/>
                <w:szCs w:val="22"/>
                <w:lang w:eastAsia="ja-JP"/>
              </w:rPr>
              <w:tab/>
            </w:r>
            <w:r w:rsidR="00244DDD" w:rsidRPr="00983A2B">
              <w:rPr>
                <w:rStyle w:val="a4"/>
                <w:noProof/>
              </w:rPr>
              <w:t>Architecture</w:t>
            </w:r>
            <w:r w:rsidR="00244DDD">
              <w:rPr>
                <w:noProof/>
                <w:webHidden/>
              </w:rPr>
              <w:tab/>
            </w:r>
            <w:r w:rsidR="002D4794">
              <w:rPr>
                <w:noProof/>
                <w:webHidden/>
              </w:rPr>
              <w:fldChar w:fldCharType="begin"/>
            </w:r>
            <w:r w:rsidR="00244DDD">
              <w:rPr>
                <w:noProof/>
                <w:webHidden/>
              </w:rPr>
              <w:instrText xml:space="preserve"> PAGEREF _Toc398587083 \h </w:instrText>
            </w:r>
            <w:r w:rsidR="002D4794">
              <w:rPr>
                <w:noProof/>
                <w:webHidden/>
              </w:rPr>
            </w:r>
            <w:r w:rsidR="002D4794">
              <w:rPr>
                <w:noProof/>
                <w:webHidden/>
              </w:rPr>
              <w:fldChar w:fldCharType="separate"/>
            </w:r>
            <w:r w:rsidR="00244DDD">
              <w:rPr>
                <w:noProof/>
                <w:webHidden/>
              </w:rPr>
              <w:t>8</w:t>
            </w:r>
            <w:r w:rsidR="002D4794">
              <w:rPr>
                <w:noProof/>
                <w:webHidden/>
              </w:rPr>
              <w:fldChar w:fldCharType="end"/>
            </w:r>
          </w:hyperlink>
        </w:p>
        <w:p w14:paraId="76A15175" w14:textId="77777777" w:rsidR="00244DDD" w:rsidRDefault="00D07AF7">
          <w:pPr>
            <w:pStyle w:val="20"/>
            <w:rPr>
              <w:rFonts w:asciiTheme="minorHAnsi" w:eastAsiaTheme="minorEastAsia" w:hAnsiTheme="minorHAnsi" w:cstheme="minorBidi"/>
              <w:noProof/>
              <w:sz w:val="22"/>
              <w:szCs w:val="22"/>
              <w:lang w:eastAsia="ja-JP"/>
            </w:rPr>
          </w:pPr>
          <w:hyperlink w:anchor="_Toc398587084" w:history="1">
            <w:r w:rsidR="00244DDD" w:rsidRPr="00983A2B">
              <w:rPr>
                <w:rStyle w:val="a4"/>
                <w:noProof/>
              </w:rPr>
              <w:t>4.2</w:t>
            </w:r>
            <w:r w:rsidR="00244DDD">
              <w:rPr>
                <w:rFonts w:asciiTheme="minorHAnsi" w:eastAsiaTheme="minorEastAsia" w:hAnsiTheme="minorHAnsi" w:cstheme="minorBidi"/>
                <w:noProof/>
                <w:sz w:val="22"/>
                <w:szCs w:val="22"/>
                <w:lang w:eastAsia="ja-JP"/>
              </w:rPr>
              <w:tab/>
            </w:r>
            <w:r w:rsidR="00244DDD" w:rsidRPr="00983A2B">
              <w:rPr>
                <w:rStyle w:val="a4"/>
                <w:noProof/>
              </w:rPr>
              <w:t>Data Modelling</w:t>
            </w:r>
            <w:r w:rsidR="00244DDD">
              <w:rPr>
                <w:noProof/>
                <w:webHidden/>
              </w:rPr>
              <w:tab/>
            </w:r>
            <w:r w:rsidR="002D4794">
              <w:rPr>
                <w:noProof/>
                <w:webHidden/>
              </w:rPr>
              <w:fldChar w:fldCharType="begin"/>
            </w:r>
            <w:r w:rsidR="00244DDD">
              <w:rPr>
                <w:noProof/>
                <w:webHidden/>
              </w:rPr>
              <w:instrText xml:space="preserve"> PAGEREF _Toc398587084 \h </w:instrText>
            </w:r>
            <w:r w:rsidR="002D4794">
              <w:rPr>
                <w:noProof/>
                <w:webHidden/>
              </w:rPr>
            </w:r>
            <w:r w:rsidR="002D4794">
              <w:rPr>
                <w:noProof/>
                <w:webHidden/>
              </w:rPr>
              <w:fldChar w:fldCharType="separate"/>
            </w:r>
            <w:r w:rsidR="00244DDD">
              <w:rPr>
                <w:noProof/>
                <w:webHidden/>
              </w:rPr>
              <w:t>9</w:t>
            </w:r>
            <w:r w:rsidR="002D4794">
              <w:rPr>
                <w:noProof/>
                <w:webHidden/>
              </w:rPr>
              <w:fldChar w:fldCharType="end"/>
            </w:r>
          </w:hyperlink>
        </w:p>
        <w:p w14:paraId="25BEDD22" w14:textId="77777777" w:rsidR="00244DDD" w:rsidRDefault="00D07AF7">
          <w:pPr>
            <w:pStyle w:val="20"/>
            <w:rPr>
              <w:rFonts w:asciiTheme="minorHAnsi" w:eastAsiaTheme="minorEastAsia" w:hAnsiTheme="minorHAnsi" w:cstheme="minorBidi"/>
              <w:noProof/>
              <w:sz w:val="22"/>
              <w:szCs w:val="22"/>
              <w:lang w:eastAsia="ja-JP"/>
            </w:rPr>
          </w:pPr>
          <w:hyperlink w:anchor="_Toc398587085" w:history="1">
            <w:r w:rsidR="00244DDD" w:rsidRPr="00983A2B">
              <w:rPr>
                <w:rStyle w:val="a4"/>
                <w:noProof/>
              </w:rPr>
              <w:t>4.3</w:t>
            </w:r>
            <w:r w:rsidR="00244DDD">
              <w:rPr>
                <w:rFonts w:asciiTheme="minorHAnsi" w:eastAsiaTheme="minorEastAsia" w:hAnsiTheme="minorHAnsi" w:cstheme="minorBidi"/>
                <w:noProof/>
                <w:sz w:val="22"/>
                <w:szCs w:val="22"/>
                <w:lang w:eastAsia="ja-JP"/>
              </w:rPr>
              <w:tab/>
            </w:r>
            <w:r w:rsidR="00244DDD" w:rsidRPr="00983A2B">
              <w:rPr>
                <w:rStyle w:val="a4"/>
                <w:noProof/>
              </w:rPr>
              <w:t>Enhancement to existing system</w:t>
            </w:r>
            <w:r w:rsidR="00244DDD">
              <w:rPr>
                <w:noProof/>
                <w:webHidden/>
              </w:rPr>
              <w:tab/>
            </w:r>
            <w:r w:rsidR="002D4794">
              <w:rPr>
                <w:noProof/>
                <w:webHidden/>
              </w:rPr>
              <w:fldChar w:fldCharType="begin"/>
            </w:r>
            <w:r w:rsidR="00244DDD">
              <w:rPr>
                <w:noProof/>
                <w:webHidden/>
              </w:rPr>
              <w:instrText xml:space="preserve"> PAGEREF _Toc398587085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26361CEC" w14:textId="77777777" w:rsidR="00244DDD" w:rsidRDefault="00D07AF7">
          <w:pPr>
            <w:pStyle w:val="20"/>
            <w:rPr>
              <w:rFonts w:asciiTheme="minorHAnsi" w:eastAsiaTheme="minorEastAsia" w:hAnsiTheme="minorHAnsi" w:cstheme="minorBidi"/>
              <w:noProof/>
              <w:sz w:val="22"/>
              <w:szCs w:val="22"/>
              <w:lang w:eastAsia="ja-JP"/>
            </w:rPr>
          </w:pPr>
          <w:hyperlink w:anchor="_Toc398587086" w:history="1">
            <w:r w:rsidR="00244DDD" w:rsidRPr="00983A2B">
              <w:rPr>
                <w:rStyle w:val="a4"/>
                <w:noProof/>
              </w:rPr>
              <w:t>4.4</w:t>
            </w:r>
            <w:r w:rsidR="00244DDD">
              <w:rPr>
                <w:rFonts w:asciiTheme="minorHAnsi" w:eastAsiaTheme="minorEastAsia" w:hAnsiTheme="minorHAnsi" w:cstheme="minorBidi"/>
                <w:noProof/>
                <w:sz w:val="22"/>
                <w:szCs w:val="22"/>
                <w:lang w:eastAsia="ja-JP"/>
              </w:rPr>
              <w:tab/>
            </w:r>
            <w:r w:rsidR="00244DDD" w:rsidRPr="00983A2B">
              <w:rPr>
                <w:rStyle w:val="a4"/>
                <w:noProof/>
              </w:rPr>
              <w:t>Key problems and their solutions</w:t>
            </w:r>
            <w:r w:rsidR="00244DDD">
              <w:rPr>
                <w:noProof/>
                <w:webHidden/>
              </w:rPr>
              <w:tab/>
            </w:r>
            <w:r w:rsidR="002D4794">
              <w:rPr>
                <w:noProof/>
                <w:webHidden/>
              </w:rPr>
              <w:fldChar w:fldCharType="begin"/>
            </w:r>
            <w:r w:rsidR="00244DDD">
              <w:rPr>
                <w:noProof/>
                <w:webHidden/>
              </w:rPr>
              <w:instrText xml:space="preserve"> PAGEREF _Toc398587086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05004CB9" w14:textId="77777777" w:rsidR="00244DDD" w:rsidRDefault="00D07AF7">
          <w:pPr>
            <w:pStyle w:val="10"/>
            <w:rPr>
              <w:rFonts w:asciiTheme="minorHAnsi" w:eastAsiaTheme="minorEastAsia" w:hAnsiTheme="minorHAnsi" w:cstheme="minorBidi"/>
              <w:sz w:val="22"/>
              <w:szCs w:val="22"/>
              <w:lang w:eastAsia="ja-JP"/>
            </w:rPr>
          </w:pPr>
          <w:hyperlink w:anchor="_Toc398587087" w:history="1">
            <w:r w:rsidR="00244DDD" w:rsidRPr="00983A2B">
              <w:rPr>
                <w:rStyle w:val="a4"/>
              </w:rPr>
              <w:t>5</w:t>
            </w:r>
            <w:r w:rsidR="00244DDD">
              <w:rPr>
                <w:rFonts w:asciiTheme="minorHAnsi" w:eastAsiaTheme="minorEastAsia" w:hAnsiTheme="minorHAnsi" w:cstheme="minorBidi"/>
                <w:sz w:val="22"/>
                <w:szCs w:val="22"/>
                <w:lang w:eastAsia="ja-JP"/>
              </w:rPr>
              <w:tab/>
            </w:r>
            <w:r w:rsidR="00244DDD" w:rsidRPr="00983A2B">
              <w:rPr>
                <w:rStyle w:val="a4"/>
              </w:rPr>
              <w:t>Results and discussion</w:t>
            </w:r>
            <w:r w:rsidR="00244DDD">
              <w:rPr>
                <w:webHidden/>
              </w:rPr>
              <w:tab/>
            </w:r>
            <w:r w:rsidR="002D4794">
              <w:rPr>
                <w:webHidden/>
              </w:rPr>
              <w:fldChar w:fldCharType="begin"/>
            </w:r>
            <w:r w:rsidR="00244DDD">
              <w:rPr>
                <w:webHidden/>
              </w:rPr>
              <w:instrText xml:space="preserve"> PAGEREF _Toc398587087 \h </w:instrText>
            </w:r>
            <w:r w:rsidR="002D4794">
              <w:rPr>
                <w:webHidden/>
              </w:rPr>
            </w:r>
            <w:r w:rsidR="002D4794">
              <w:rPr>
                <w:webHidden/>
              </w:rPr>
              <w:fldChar w:fldCharType="separate"/>
            </w:r>
            <w:r w:rsidR="00244DDD">
              <w:rPr>
                <w:webHidden/>
              </w:rPr>
              <w:t>12</w:t>
            </w:r>
            <w:r w:rsidR="002D4794">
              <w:rPr>
                <w:webHidden/>
              </w:rPr>
              <w:fldChar w:fldCharType="end"/>
            </w:r>
          </w:hyperlink>
        </w:p>
        <w:p w14:paraId="778C1784" w14:textId="77777777" w:rsidR="00244DDD" w:rsidRDefault="00D07AF7">
          <w:pPr>
            <w:pStyle w:val="20"/>
            <w:rPr>
              <w:rFonts w:asciiTheme="minorHAnsi" w:eastAsiaTheme="minorEastAsia" w:hAnsiTheme="minorHAnsi" w:cstheme="minorBidi"/>
              <w:noProof/>
              <w:sz w:val="22"/>
              <w:szCs w:val="22"/>
              <w:lang w:eastAsia="ja-JP"/>
            </w:rPr>
          </w:pPr>
          <w:hyperlink w:anchor="_Toc398587088" w:history="1">
            <w:r w:rsidR="00244DDD" w:rsidRPr="00983A2B">
              <w:rPr>
                <w:rStyle w:val="a4"/>
                <w:noProof/>
              </w:rPr>
              <w:t>5.1</w:t>
            </w:r>
            <w:r w:rsidR="00244DDD">
              <w:rPr>
                <w:rFonts w:asciiTheme="minorHAnsi" w:eastAsiaTheme="minorEastAsia" w:hAnsiTheme="minorHAnsi" w:cstheme="minorBidi"/>
                <w:noProof/>
                <w:sz w:val="22"/>
                <w:szCs w:val="22"/>
                <w:lang w:eastAsia="ja-JP"/>
              </w:rPr>
              <w:tab/>
            </w:r>
            <w:r w:rsidR="00244DDD" w:rsidRPr="00983A2B">
              <w:rPr>
                <w:rStyle w:val="a4"/>
                <w:noProof/>
              </w:rPr>
              <w:t>Project Outcome</w:t>
            </w:r>
            <w:r w:rsidR="00244DDD">
              <w:rPr>
                <w:noProof/>
                <w:webHidden/>
              </w:rPr>
              <w:tab/>
            </w:r>
            <w:r w:rsidR="002D4794">
              <w:rPr>
                <w:noProof/>
                <w:webHidden/>
              </w:rPr>
              <w:fldChar w:fldCharType="begin"/>
            </w:r>
            <w:r w:rsidR="00244DDD">
              <w:rPr>
                <w:noProof/>
                <w:webHidden/>
              </w:rPr>
              <w:instrText xml:space="preserve"> PAGEREF _Toc398587088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546F19A3" w14:textId="77777777" w:rsidR="00244DDD" w:rsidRDefault="00D07AF7">
          <w:pPr>
            <w:pStyle w:val="20"/>
            <w:rPr>
              <w:rFonts w:asciiTheme="minorHAnsi" w:eastAsiaTheme="minorEastAsia" w:hAnsiTheme="minorHAnsi" w:cstheme="minorBidi"/>
              <w:noProof/>
              <w:sz w:val="22"/>
              <w:szCs w:val="22"/>
              <w:lang w:eastAsia="ja-JP"/>
            </w:rPr>
          </w:pPr>
          <w:hyperlink w:anchor="_Toc398587089" w:history="1">
            <w:r w:rsidR="00244DDD" w:rsidRPr="00983A2B">
              <w:rPr>
                <w:rStyle w:val="a4"/>
                <w:noProof/>
              </w:rPr>
              <w:t>5.2</w:t>
            </w:r>
            <w:r w:rsidR="00244DDD">
              <w:rPr>
                <w:rFonts w:asciiTheme="minorHAnsi" w:eastAsiaTheme="minorEastAsia" w:hAnsiTheme="minorHAnsi" w:cstheme="minorBidi"/>
                <w:noProof/>
                <w:sz w:val="22"/>
                <w:szCs w:val="22"/>
                <w:lang w:eastAsia="ja-JP"/>
              </w:rPr>
              <w:tab/>
            </w:r>
            <w:r w:rsidR="00244DDD" w:rsidRPr="00983A2B">
              <w:rPr>
                <w:rStyle w:val="a4"/>
                <w:noProof/>
              </w:rPr>
              <w:t>System evaluation</w:t>
            </w:r>
            <w:r w:rsidR="00244DDD">
              <w:rPr>
                <w:noProof/>
                <w:webHidden/>
              </w:rPr>
              <w:tab/>
            </w:r>
            <w:r w:rsidR="002D4794">
              <w:rPr>
                <w:noProof/>
                <w:webHidden/>
              </w:rPr>
              <w:fldChar w:fldCharType="begin"/>
            </w:r>
            <w:r w:rsidR="00244DDD">
              <w:rPr>
                <w:noProof/>
                <w:webHidden/>
              </w:rPr>
              <w:instrText xml:space="preserve"> PAGEREF _Toc398587089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453777A1" w14:textId="77777777" w:rsidR="00244DDD" w:rsidRDefault="00D07AF7">
          <w:pPr>
            <w:pStyle w:val="10"/>
            <w:rPr>
              <w:rFonts w:asciiTheme="minorHAnsi" w:eastAsiaTheme="minorEastAsia" w:hAnsiTheme="minorHAnsi" w:cstheme="minorBidi"/>
              <w:sz w:val="22"/>
              <w:szCs w:val="22"/>
              <w:lang w:eastAsia="ja-JP"/>
            </w:rPr>
          </w:pPr>
          <w:hyperlink w:anchor="_Toc398587090" w:history="1">
            <w:r w:rsidR="00244DDD" w:rsidRPr="00983A2B">
              <w:rPr>
                <w:rStyle w:val="a4"/>
              </w:rPr>
              <w:t>Appendix</w:t>
            </w:r>
            <w:r w:rsidR="00244DDD">
              <w:rPr>
                <w:webHidden/>
              </w:rPr>
              <w:tab/>
            </w:r>
            <w:r w:rsidR="002D4794">
              <w:rPr>
                <w:webHidden/>
              </w:rPr>
              <w:fldChar w:fldCharType="begin"/>
            </w:r>
            <w:r w:rsidR="00244DDD">
              <w:rPr>
                <w:webHidden/>
              </w:rPr>
              <w:instrText xml:space="preserve"> PAGEREF _Toc398587090 \h </w:instrText>
            </w:r>
            <w:r w:rsidR="002D4794">
              <w:rPr>
                <w:webHidden/>
              </w:rPr>
            </w:r>
            <w:r w:rsidR="002D4794">
              <w:rPr>
                <w:webHidden/>
              </w:rPr>
              <w:fldChar w:fldCharType="separate"/>
            </w:r>
            <w:r w:rsidR="00244DDD">
              <w:rPr>
                <w:webHidden/>
              </w:rPr>
              <w:t>13</w:t>
            </w:r>
            <w:r w:rsidR="002D4794">
              <w:rPr>
                <w:webHidden/>
              </w:rPr>
              <w:fldChar w:fldCharType="end"/>
            </w:r>
          </w:hyperlink>
        </w:p>
        <w:p w14:paraId="7BF5272A" w14:textId="77777777" w:rsidR="00244DDD" w:rsidRDefault="00D07AF7">
          <w:pPr>
            <w:pStyle w:val="20"/>
            <w:rPr>
              <w:rFonts w:asciiTheme="minorHAnsi" w:eastAsiaTheme="minorEastAsia" w:hAnsiTheme="minorHAnsi" w:cstheme="minorBidi"/>
              <w:noProof/>
              <w:sz w:val="22"/>
              <w:szCs w:val="22"/>
              <w:lang w:eastAsia="ja-JP"/>
            </w:rPr>
          </w:pPr>
          <w:hyperlink w:anchor="_Toc398587091" w:history="1">
            <w:r w:rsidR="00244DDD" w:rsidRPr="00983A2B">
              <w:rPr>
                <w:rStyle w:val="a4"/>
                <w:noProof/>
              </w:rPr>
              <w:t>Project plan</w:t>
            </w:r>
            <w:r w:rsidR="00244DDD">
              <w:rPr>
                <w:noProof/>
                <w:webHidden/>
              </w:rPr>
              <w:tab/>
            </w:r>
            <w:r w:rsidR="002D4794">
              <w:rPr>
                <w:noProof/>
                <w:webHidden/>
              </w:rPr>
              <w:fldChar w:fldCharType="begin"/>
            </w:r>
            <w:r w:rsidR="00244DDD">
              <w:rPr>
                <w:noProof/>
                <w:webHidden/>
              </w:rPr>
              <w:instrText xml:space="preserve"> PAGEREF _Toc398587091 \h </w:instrText>
            </w:r>
            <w:r w:rsidR="002D4794">
              <w:rPr>
                <w:noProof/>
                <w:webHidden/>
              </w:rPr>
            </w:r>
            <w:r w:rsidR="002D4794">
              <w:rPr>
                <w:noProof/>
                <w:webHidden/>
              </w:rPr>
              <w:fldChar w:fldCharType="separate"/>
            </w:r>
            <w:r w:rsidR="00244DDD">
              <w:rPr>
                <w:noProof/>
                <w:webHidden/>
              </w:rPr>
              <w:t>13</w:t>
            </w:r>
            <w:r w:rsidR="002D4794">
              <w:rPr>
                <w:noProof/>
                <w:webHidden/>
              </w:rPr>
              <w:fldChar w:fldCharType="end"/>
            </w:r>
          </w:hyperlink>
        </w:p>
        <w:p w14:paraId="06EC61A2" w14:textId="77777777" w:rsidR="00244DDD" w:rsidRDefault="00D07AF7">
          <w:pPr>
            <w:pStyle w:val="10"/>
            <w:rPr>
              <w:rFonts w:asciiTheme="minorHAnsi" w:eastAsiaTheme="minorEastAsia" w:hAnsiTheme="minorHAnsi" w:cstheme="minorBidi"/>
              <w:sz w:val="22"/>
              <w:szCs w:val="22"/>
              <w:lang w:eastAsia="ja-JP"/>
            </w:rPr>
          </w:pPr>
          <w:hyperlink w:anchor="_Toc398587092" w:history="1">
            <w:r w:rsidR="00244DDD" w:rsidRPr="00983A2B">
              <w:rPr>
                <w:rStyle w:val="a4"/>
              </w:rPr>
              <w:t>Refernces</w:t>
            </w:r>
            <w:r w:rsidR="00244DDD">
              <w:rPr>
                <w:webHidden/>
              </w:rPr>
              <w:tab/>
            </w:r>
            <w:r w:rsidR="002D4794">
              <w:rPr>
                <w:webHidden/>
              </w:rPr>
              <w:fldChar w:fldCharType="begin"/>
            </w:r>
            <w:r w:rsidR="00244DDD">
              <w:rPr>
                <w:webHidden/>
              </w:rPr>
              <w:instrText xml:space="preserve"> PAGEREF _Toc398587092 \h </w:instrText>
            </w:r>
            <w:r w:rsidR="002D4794">
              <w:rPr>
                <w:webHidden/>
              </w:rPr>
            </w:r>
            <w:r w:rsidR="002D4794">
              <w:rPr>
                <w:webHidden/>
              </w:rPr>
              <w:fldChar w:fldCharType="separate"/>
            </w:r>
            <w:r w:rsidR="00244DDD">
              <w:rPr>
                <w:webHidden/>
              </w:rPr>
              <w:t>14</w:t>
            </w:r>
            <w:r w:rsidR="002D4794">
              <w:rPr>
                <w:webHidden/>
              </w:rPr>
              <w:fldChar w:fldCharType="end"/>
            </w:r>
          </w:hyperlink>
        </w:p>
        <w:p w14:paraId="356A4291" w14:textId="77777777" w:rsidR="00244DDD" w:rsidRDefault="00D07AF7">
          <w:pPr>
            <w:pStyle w:val="20"/>
            <w:rPr>
              <w:rFonts w:asciiTheme="minorHAnsi" w:eastAsiaTheme="minorEastAsia" w:hAnsiTheme="minorHAnsi" w:cstheme="minorBidi"/>
              <w:noProof/>
              <w:sz w:val="22"/>
              <w:szCs w:val="22"/>
              <w:lang w:eastAsia="ja-JP"/>
            </w:rPr>
          </w:pPr>
          <w:hyperlink w:anchor="_Toc398587093" w:history="1">
            <w:r w:rsidR="00244DDD" w:rsidRPr="00983A2B">
              <w:rPr>
                <w:rStyle w:val="a4"/>
                <w:noProof/>
              </w:rPr>
              <w:t>Peer Assessment Form</w:t>
            </w:r>
            <w:r w:rsidR="00244DDD">
              <w:rPr>
                <w:noProof/>
                <w:webHidden/>
              </w:rPr>
              <w:tab/>
            </w:r>
            <w:r w:rsidR="002D4794">
              <w:rPr>
                <w:noProof/>
                <w:webHidden/>
              </w:rPr>
              <w:fldChar w:fldCharType="begin"/>
            </w:r>
            <w:r w:rsidR="00244DDD">
              <w:rPr>
                <w:noProof/>
                <w:webHidden/>
              </w:rPr>
              <w:instrText xml:space="preserve"> PAGEREF _Toc398587093 \h </w:instrText>
            </w:r>
            <w:r w:rsidR="002D4794">
              <w:rPr>
                <w:noProof/>
                <w:webHidden/>
              </w:rPr>
            </w:r>
            <w:r w:rsidR="002D4794">
              <w:rPr>
                <w:noProof/>
                <w:webHidden/>
              </w:rPr>
              <w:fldChar w:fldCharType="separate"/>
            </w:r>
            <w:r w:rsidR="00244DDD">
              <w:rPr>
                <w:noProof/>
                <w:webHidden/>
              </w:rPr>
              <w:t>15</w:t>
            </w:r>
            <w:r w:rsidR="002D4794">
              <w:rPr>
                <w:noProof/>
                <w:webHidden/>
              </w:rPr>
              <w:fldChar w:fldCharType="end"/>
            </w:r>
          </w:hyperlink>
        </w:p>
        <w:p w14:paraId="48888FCA" w14:textId="77777777" w:rsidR="00192826" w:rsidRDefault="002D4794">
          <w:r>
            <w:fldChar w:fldCharType="end"/>
          </w:r>
        </w:p>
      </w:sdtContent>
    </w:sdt>
    <w:p w14:paraId="3A010D6D" w14:textId="77777777" w:rsidR="002B6849" w:rsidRPr="005B51DE" w:rsidRDefault="002B6849" w:rsidP="005B51DE">
      <w:pPr>
        <w:pStyle w:val="1"/>
      </w:pPr>
      <w:bookmarkStart w:id="4" w:name="_Toc378164301"/>
      <w:bookmarkStart w:id="5" w:name="_Toc398587075"/>
      <w:r w:rsidRPr="005B51DE">
        <w:t>Introduction</w:t>
      </w:r>
      <w:bookmarkEnd w:id="0"/>
      <w:bookmarkEnd w:id="1"/>
      <w:bookmarkEnd w:id="2"/>
      <w:bookmarkEnd w:id="4"/>
      <w:bookmarkEnd w:id="5"/>
    </w:p>
    <w:p w14:paraId="556CEEA8" w14:textId="77777777" w:rsidR="00AC30B3" w:rsidRPr="00AC30B3" w:rsidRDefault="002B6849" w:rsidP="00AC30B3">
      <w:pPr>
        <w:pStyle w:val="2"/>
      </w:pPr>
      <w:bookmarkStart w:id="6" w:name="_Toc378164302"/>
      <w:bookmarkStart w:id="7" w:name="_Toc398587076"/>
      <w:r w:rsidRPr="002038B9">
        <w:t>Overview</w:t>
      </w:r>
      <w:bookmarkEnd w:id="6"/>
      <w:bookmarkEnd w:id="7"/>
    </w:p>
    <w:p w14:paraId="4F0C77A0" w14:textId="77777777"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2C5611BD" w14:textId="77777777" w:rsidR="002B6849" w:rsidRDefault="002B6849" w:rsidP="00244DDD">
      <w:pPr>
        <w:pStyle w:val="2"/>
        <w:jc w:val="both"/>
      </w:pPr>
      <w:bookmarkStart w:id="8" w:name="_Toc378164303"/>
      <w:bookmarkStart w:id="9" w:name="_Toc398587077"/>
      <w:r w:rsidRPr="002038B9">
        <w:t>Objectives</w:t>
      </w:r>
      <w:bookmarkEnd w:id="8"/>
      <w:bookmarkEnd w:id="9"/>
    </w:p>
    <w:p w14:paraId="7CF3469D" w14:textId="77777777"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14:paraId="1BE8F5C4" w14:textId="77777777" w:rsidR="00AC30B3" w:rsidRDefault="00AC30B3" w:rsidP="00244DDD">
      <w:pPr>
        <w:pStyle w:val="aa"/>
        <w:widowControl w:val="0"/>
        <w:numPr>
          <w:ilvl w:val="0"/>
          <w:numId w:val="3"/>
        </w:numPr>
        <w:contextualSpacing w:val="0"/>
        <w:jc w:val="both"/>
      </w:pPr>
      <w:r>
        <w:rPr>
          <w:rFonts w:hint="eastAsia"/>
        </w:rPr>
        <w:t>Add necessary functions if needed.</w:t>
      </w:r>
    </w:p>
    <w:p w14:paraId="53291613" w14:textId="77777777"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14:paraId="6A40C7BE" w14:textId="77777777" w:rsidR="00D35698" w:rsidRDefault="00CA2807" w:rsidP="0071184F">
      <w:pPr>
        <w:pStyle w:val="1"/>
      </w:pPr>
      <w:bookmarkStart w:id="12" w:name="_Toc398587078"/>
      <w:r>
        <w:t>Background</w:t>
      </w:r>
      <w:bookmarkEnd w:id="12"/>
    </w:p>
    <w:p w14:paraId="523BB2FE" w14:textId="77777777" w:rsidR="0071184F" w:rsidRPr="0071184F" w:rsidRDefault="0071184F" w:rsidP="007616F9">
      <w:pPr>
        <w:jc w:val="both"/>
      </w:pPr>
      <w:r w:rsidRPr="0071184F">
        <w:t xml:space="preserve">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w:t>
      </w:r>
      <w:proofErr w:type="spellStart"/>
      <w:r w:rsidRPr="0071184F">
        <w:t>Sicbo</w:t>
      </w:r>
      <w:proofErr w:type="spellEnd"/>
      <w:r w:rsidRPr="0071184F">
        <w:t xml:space="preserve">, Live Blackjack, Live </w:t>
      </w:r>
      <w:proofErr w:type="spellStart"/>
      <w:r w:rsidRPr="0071184F">
        <w:t>SanGong</w:t>
      </w:r>
      <w:proofErr w:type="spellEnd"/>
      <w:r w:rsidRPr="0071184F">
        <w:t xml:space="preserve"> and Live Keno.  The Paradise Jackpot is a patent granted Baccarat-based progressive jackpot.  By linking up the side bet on the felt tables, players will be able to participate in the progressive jackpot in accordance to the </w:t>
      </w:r>
      <w:proofErr w:type="gramStart"/>
      <w:r w:rsidRPr="0071184F">
        <w:t>DICJ’s(</w:t>
      </w:r>
      <w:proofErr w:type="gramEnd"/>
      <w:r w:rsidRPr="0071184F">
        <w:t>Macau Gaming Board) approved betting payout.  Paradise Jackpot System is designed to be a cross-casino and cross-table system, it allows the jackpot pool size to increase in a rapid and enthralling rate.</w:t>
      </w:r>
    </w:p>
    <w:p w14:paraId="574E947C" w14:textId="77777777"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14:paraId="7CA34D8F" w14:textId="77777777"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1FE35219" w14:textId="77777777"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ED15954" w14:textId="77777777" w:rsidR="0071184F" w:rsidRPr="0071184F" w:rsidRDefault="0071184F" w:rsidP="007616F9">
      <w:pPr>
        <w:jc w:val="both"/>
      </w:pPr>
      <w:r w:rsidRPr="0071184F">
        <w:t xml:space="preserve">The popular company IBM, has chosen SugarCRM for its lucrative CRM contract.  In February 2012, </w:t>
      </w:r>
      <w:proofErr w:type="spellStart"/>
      <w:r w:rsidRPr="0071184F">
        <w:t>Blytheco</w:t>
      </w:r>
      <w:proofErr w:type="spellEnd"/>
      <w:r w:rsidRPr="0071184F">
        <w:t xml:space="preserve"> similarly chose to end its 30-year relationship with Sage in favor of SugarCRM. </w:t>
      </w:r>
    </w:p>
    <w:p w14:paraId="705CD9F5" w14:textId="77777777" w:rsidR="0071184F" w:rsidRDefault="0071184F" w:rsidP="0071184F"/>
    <w:p w14:paraId="35228251" w14:textId="77777777" w:rsidR="0071184F" w:rsidRDefault="0071184F" w:rsidP="0071184F">
      <w:pPr>
        <w:rPr>
          <w:rFonts w:eastAsia="SimSun"/>
        </w:rPr>
      </w:pPr>
    </w:p>
    <w:p w14:paraId="07EE3013" w14:textId="77777777" w:rsidR="001E1B2C" w:rsidRPr="00192826" w:rsidRDefault="001E1B2C" w:rsidP="00192826"/>
    <w:p w14:paraId="57B709CA" w14:textId="77777777" w:rsidR="00CA2807" w:rsidRPr="00A825ED" w:rsidRDefault="00992642" w:rsidP="00992642">
      <w:pPr>
        <w:pStyle w:val="1"/>
      </w:pPr>
      <w:bookmarkStart w:id="13" w:name="_Toc398587079"/>
      <w:r w:rsidRPr="00684E82">
        <w:t>Methodology</w:t>
      </w:r>
      <w:bookmarkEnd w:id="13"/>
    </w:p>
    <w:p w14:paraId="23FF6FC3" w14:textId="77777777" w:rsidR="00CA2807" w:rsidRDefault="00992642" w:rsidP="005A3267">
      <w:pPr>
        <w:pStyle w:val="2"/>
        <w:rPr>
          <w:sz w:val="32"/>
          <w:szCs w:val="32"/>
        </w:rPr>
      </w:pPr>
      <w:bookmarkStart w:id="14" w:name="_Toc398587080"/>
      <w:r w:rsidRPr="00EB667F">
        <w:rPr>
          <w:sz w:val="32"/>
          <w:szCs w:val="32"/>
        </w:rPr>
        <w:t xml:space="preserve">Requirement </w:t>
      </w:r>
      <w:commentRangeStart w:id="15"/>
      <w:r w:rsidRPr="00EB667F">
        <w:rPr>
          <w:sz w:val="32"/>
          <w:szCs w:val="32"/>
        </w:rPr>
        <w:t>Elicitation</w:t>
      </w:r>
      <w:bookmarkEnd w:id="14"/>
      <w:commentRangeEnd w:id="15"/>
      <w:r w:rsidR="00E45059">
        <w:rPr>
          <w:rStyle w:val="ae"/>
          <w:smallCaps w:val="0"/>
          <w:spacing w:val="0"/>
        </w:rPr>
        <w:commentReference w:id="15"/>
      </w:r>
    </w:p>
    <w:p w14:paraId="196F5C77" w14:textId="77777777"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603B05CA" w14:textId="77777777" w:rsidR="00992642" w:rsidRPr="00F733E5" w:rsidRDefault="00992642" w:rsidP="00244DDD">
      <w:pPr>
        <w:pStyle w:val="aa"/>
        <w:numPr>
          <w:ilvl w:val="0"/>
          <w:numId w:val="5"/>
        </w:numPr>
        <w:spacing w:before="240" w:after="240"/>
        <w:jc w:val="both"/>
      </w:pPr>
      <w:r w:rsidRPr="00F733E5">
        <w:t>Search engine</w:t>
      </w:r>
    </w:p>
    <w:p w14:paraId="5359F7F0" w14:textId="77777777"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14:paraId="3D899F0F" w14:textId="77777777"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14:paraId="63A7D95D" w14:textId="77777777" w:rsidR="00992642" w:rsidRPr="00F733E5" w:rsidRDefault="00992642" w:rsidP="00244DDD">
      <w:pPr>
        <w:pStyle w:val="aa"/>
        <w:numPr>
          <w:ilvl w:val="0"/>
          <w:numId w:val="5"/>
        </w:numPr>
        <w:spacing w:before="240" w:after="240"/>
        <w:jc w:val="both"/>
      </w:pPr>
      <w:r w:rsidRPr="00F733E5">
        <w:t>Interface</w:t>
      </w:r>
    </w:p>
    <w:p w14:paraId="394AB999" w14:textId="77777777"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14:paraId="02BF033E" w14:textId="77777777"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14:paraId="74EC2122" w14:textId="77777777" w:rsidR="00992642" w:rsidRPr="00F733E5" w:rsidRDefault="00992642" w:rsidP="00244DDD">
      <w:pPr>
        <w:pStyle w:val="aa"/>
        <w:numPr>
          <w:ilvl w:val="0"/>
          <w:numId w:val="5"/>
        </w:numPr>
        <w:spacing w:before="240" w:after="240"/>
        <w:jc w:val="both"/>
      </w:pPr>
      <w:r w:rsidRPr="00F733E5">
        <w:t>Import/export</w:t>
      </w:r>
    </w:p>
    <w:p w14:paraId="21C01DBA" w14:textId="77777777"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6241233D" w14:textId="77777777"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14:paraId="77F1BD9D" w14:textId="77777777" w:rsidR="00244DDD" w:rsidRPr="00F733E5" w:rsidRDefault="00244DDD" w:rsidP="00244DDD">
      <w:pPr>
        <w:pStyle w:val="aa"/>
        <w:spacing w:before="240" w:after="240"/>
        <w:ind w:left="1440"/>
        <w:jc w:val="both"/>
      </w:pPr>
    </w:p>
    <w:p w14:paraId="100423CD" w14:textId="77777777"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14:paraId="09DE3B61" w14:textId="77777777" w:rsidR="00992642" w:rsidRPr="00F733E5" w:rsidRDefault="00992642" w:rsidP="00244DDD">
      <w:pPr>
        <w:pStyle w:val="aa"/>
        <w:numPr>
          <w:ilvl w:val="0"/>
          <w:numId w:val="5"/>
        </w:numPr>
        <w:spacing w:before="240" w:after="240"/>
        <w:jc w:val="both"/>
      </w:pPr>
      <w:r w:rsidRPr="00F733E5">
        <w:t xml:space="preserve">Create a client server </w:t>
      </w:r>
    </w:p>
    <w:p w14:paraId="2D98ABCA" w14:textId="77777777"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14:paraId="55033D06" w14:textId="77777777" w:rsidR="00A82C29" w:rsidRPr="00F733E5" w:rsidRDefault="000C7850" w:rsidP="00244DDD">
      <w:pPr>
        <w:pStyle w:val="aa"/>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14:paraId="7848E472" w14:textId="77777777" w:rsidR="00992642" w:rsidRPr="00F733E5" w:rsidRDefault="00992642" w:rsidP="00244DDD">
      <w:pPr>
        <w:pStyle w:val="aa"/>
        <w:numPr>
          <w:ilvl w:val="0"/>
          <w:numId w:val="5"/>
        </w:numPr>
        <w:spacing w:before="240" w:after="240"/>
        <w:jc w:val="both"/>
      </w:pPr>
      <w:r w:rsidRPr="00F733E5">
        <w:t>Report function</w:t>
      </w:r>
    </w:p>
    <w:p w14:paraId="1F70DE61" w14:textId="77777777" w:rsidR="00992642" w:rsidRDefault="00992642" w:rsidP="00244DDD">
      <w:pPr>
        <w:pStyle w:val="aa"/>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14:paraId="480FF78B" w14:textId="77777777" w:rsidR="000C7850" w:rsidRDefault="000C7850" w:rsidP="00244DDD">
      <w:pPr>
        <w:pStyle w:val="aa"/>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14:paraId="27987434" w14:textId="77777777" w:rsidR="00244DDD" w:rsidRDefault="00244DDD" w:rsidP="00244DDD">
      <w:pPr>
        <w:pStyle w:val="aa"/>
        <w:spacing w:before="240" w:after="240"/>
        <w:ind w:left="1440"/>
        <w:jc w:val="both"/>
      </w:pPr>
    </w:p>
    <w:p w14:paraId="1EAEA72A" w14:textId="77777777" w:rsidR="000C7850" w:rsidRPr="00044D1F" w:rsidRDefault="004A28D3" w:rsidP="004A28D3">
      <w:pPr>
        <w:pStyle w:val="2"/>
        <w:rPr>
          <w:sz w:val="32"/>
          <w:szCs w:val="32"/>
        </w:rPr>
      </w:pPr>
      <w:bookmarkStart w:id="17" w:name="_Toc398587081"/>
      <w:r w:rsidRPr="00044D1F">
        <w:rPr>
          <w:sz w:val="32"/>
          <w:szCs w:val="32"/>
        </w:rPr>
        <w:t xml:space="preserve">Requirement </w:t>
      </w:r>
      <w:commentRangeStart w:id="18"/>
      <w:r w:rsidRPr="00044D1F">
        <w:rPr>
          <w:sz w:val="32"/>
          <w:szCs w:val="32"/>
        </w:rPr>
        <w:t>Specification</w:t>
      </w:r>
      <w:bookmarkEnd w:id="17"/>
      <w:commentRangeEnd w:id="18"/>
      <w:r w:rsidR="00E365BC">
        <w:rPr>
          <w:rStyle w:val="ae"/>
          <w:smallCaps w:val="0"/>
          <w:spacing w:val="0"/>
        </w:rPr>
        <w:commentReference w:id="18"/>
      </w:r>
    </w:p>
    <w:p w14:paraId="24E8245F" w14:textId="52ED3BC4" w:rsidR="000271D3" w:rsidRPr="006E56DF" w:rsidRDefault="004A28D3" w:rsidP="004413F7">
      <w:pPr>
        <w:jc w:val="both"/>
        <w:rPr>
          <w:lang w:eastAsia="zh-HK"/>
        </w:rPr>
      </w:pPr>
      <w:r>
        <w:t xml:space="preserve">The SugarCRM have a lot of functions with module.  However, </w:t>
      </w:r>
      <w:r w:rsidR="006E56DF">
        <w:rPr>
          <w:rFonts w:hint="eastAsia"/>
          <w:lang w:eastAsia="zh-HK"/>
        </w:rPr>
        <w:t xml:space="preserve">some special role of the operating </w:t>
      </w:r>
      <w:r w:rsidR="00DC509A">
        <w:rPr>
          <w:rFonts w:hint="eastAsia"/>
          <w:lang w:eastAsia="zh-HK"/>
        </w:rPr>
        <w:t>in the IT department is related to the system specification</w:t>
      </w:r>
      <w:r>
        <w:t>.</w:t>
      </w:r>
      <w:r w:rsidR="00B06CA1">
        <w:t xml:space="preserve">  </w:t>
      </w:r>
      <w:r w:rsidR="006E56DF">
        <w:rPr>
          <w:rFonts w:hint="eastAsia"/>
          <w:lang w:eastAsia="zh-HK"/>
        </w:rPr>
        <w:t>This section</w:t>
      </w:r>
      <w:r w:rsidR="006E56DF">
        <w:t xml:space="preserve"> </w:t>
      </w:r>
      <w:r w:rsidR="006E56DF">
        <w:rPr>
          <w:rFonts w:hint="eastAsia"/>
          <w:lang w:eastAsia="zh-HK"/>
        </w:rPr>
        <w:t>will</w:t>
      </w:r>
      <w:r w:rsidR="006E56DF">
        <w:t xml:space="preserve"> show</w:t>
      </w:r>
      <w:r w:rsidR="00B06CA1">
        <w:t xml:space="preserve"> the </w:t>
      </w:r>
      <w:r w:rsidR="006E56DF">
        <w:rPr>
          <w:rFonts w:hint="eastAsia"/>
          <w:lang w:eastAsia="zh-HK"/>
        </w:rPr>
        <w:t>requirement</w:t>
      </w:r>
      <w:r w:rsidR="00B06CA1">
        <w:t xml:space="preserve"> below whi</w:t>
      </w:r>
      <w:r w:rsidR="006E56DF">
        <w:t xml:space="preserve">ch have been used in </w:t>
      </w:r>
      <w:proofErr w:type="spellStart"/>
      <w:r w:rsidR="006E56DF">
        <w:rPr>
          <w:rFonts w:hint="eastAsia"/>
          <w:lang w:eastAsia="zh-HK"/>
        </w:rPr>
        <w:t>LTGame</w:t>
      </w:r>
      <w:proofErr w:type="spellEnd"/>
      <w:r w:rsidR="006E56DF">
        <w:rPr>
          <w:rFonts w:hint="eastAsia"/>
          <w:lang w:eastAsia="zh-HK"/>
        </w:rPr>
        <w:t>.</w:t>
      </w:r>
    </w:p>
    <w:p w14:paraId="668DE7AE" w14:textId="77777777" w:rsidR="006E56DF" w:rsidRPr="006E56DF" w:rsidRDefault="0054307D" w:rsidP="006E56DF">
      <w:pPr>
        <w:pStyle w:val="3"/>
        <w:rPr>
          <w:lang w:eastAsia="zh-HK"/>
        </w:rPr>
      </w:pPr>
      <w:r>
        <w:rPr>
          <w:rFonts w:hint="eastAsia"/>
          <w:lang w:eastAsia="zh-HK"/>
        </w:rPr>
        <w:t>Functional requirements</w:t>
      </w:r>
    </w:p>
    <w:tbl>
      <w:tblPr>
        <w:tblStyle w:val="ad"/>
        <w:tblW w:w="9243" w:type="dxa"/>
        <w:tblLayout w:type="fixed"/>
        <w:tblLook w:val="04A0" w:firstRow="1" w:lastRow="0" w:firstColumn="1" w:lastColumn="0" w:noHBand="0" w:noVBand="1"/>
      </w:tblPr>
      <w:tblGrid>
        <w:gridCol w:w="2216"/>
        <w:gridCol w:w="7027"/>
      </w:tblGrid>
      <w:tr w:rsidR="00AC41E0" w14:paraId="57BA081D" w14:textId="77777777" w:rsidTr="000271D3">
        <w:trPr>
          <w:trHeight w:val="20"/>
        </w:trPr>
        <w:tc>
          <w:tcPr>
            <w:tcW w:w="2216" w:type="dxa"/>
            <w:vAlign w:val="center"/>
          </w:tcPr>
          <w:p w14:paraId="6CFDE469" w14:textId="77777777" w:rsidR="00B06CA1" w:rsidRPr="00AC41E0" w:rsidRDefault="00B06CA1" w:rsidP="00AC41E0">
            <w:pPr>
              <w:pStyle w:val="a6"/>
              <w:jc w:val="center"/>
            </w:pPr>
            <w:r w:rsidRPr="00AC41E0">
              <w:t>Functions</w:t>
            </w:r>
          </w:p>
        </w:tc>
        <w:tc>
          <w:tcPr>
            <w:tcW w:w="7027" w:type="dxa"/>
            <w:vAlign w:val="center"/>
          </w:tcPr>
          <w:p w14:paraId="6330870E" w14:textId="77777777" w:rsidR="00B06CA1" w:rsidRPr="00AC41E0" w:rsidRDefault="00B06CA1" w:rsidP="00AC41E0">
            <w:pPr>
              <w:pStyle w:val="a6"/>
              <w:jc w:val="center"/>
            </w:pPr>
            <w:r w:rsidRPr="00AC41E0">
              <w:t>Description</w:t>
            </w:r>
          </w:p>
        </w:tc>
      </w:tr>
      <w:tr w:rsidR="00AC41E0" w14:paraId="0211F4CF" w14:textId="77777777" w:rsidTr="000271D3">
        <w:trPr>
          <w:trHeight w:val="20"/>
        </w:trPr>
        <w:tc>
          <w:tcPr>
            <w:tcW w:w="2216" w:type="dxa"/>
          </w:tcPr>
          <w:p w14:paraId="16D62D2F" w14:textId="77777777" w:rsidR="00B06CA1" w:rsidRPr="00AC41E0" w:rsidRDefault="00B06CA1" w:rsidP="00AC41E0">
            <w:pPr>
              <w:pStyle w:val="a6"/>
            </w:pPr>
            <w:r w:rsidRPr="00AC41E0">
              <w:t>Create Account</w:t>
            </w:r>
          </w:p>
        </w:tc>
        <w:tc>
          <w:tcPr>
            <w:tcW w:w="7027" w:type="dxa"/>
          </w:tcPr>
          <w:p w14:paraId="31902616" w14:textId="77777777" w:rsidR="00B06CA1" w:rsidRPr="00AC41E0" w:rsidRDefault="0054307D" w:rsidP="00AC41E0">
            <w:pPr>
              <w:pStyle w:val="a6"/>
            </w:pPr>
            <w:r>
              <w:t>It</w:t>
            </w:r>
            <w:r>
              <w:rPr>
                <w:rFonts w:hint="eastAsia"/>
                <w:lang w:eastAsia="zh-HK"/>
              </w:rPr>
              <w:t xml:space="preserve"> </w:t>
            </w:r>
            <w:r w:rsidR="00B06CA1" w:rsidRPr="00AC41E0">
              <w:t>create</w:t>
            </w:r>
            <w:r>
              <w:rPr>
                <w:rFonts w:hint="eastAsia"/>
                <w:lang w:eastAsia="zh-HK"/>
              </w:rPr>
              <w:t>s</w:t>
            </w:r>
            <w:r w:rsidR="00B06CA1" w:rsidRPr="00AC41E0">
              <w:t xml:space="preserve"> a new account in the database.  The name of account is the cooperation casino name.</w:t>
            </w:r>
          </w:p>
        </w:tc>
      </w:tr>
      <w:tr w:rsidR="00AC41E0" w14:paraId="06749065" w14:textId="77777777" w:rsidTr="000271D3">
        <w:trPr>
          <w:trHeight w:val="20"/>
        </w:trPr>
        <w:tc>
          <w:tcPr>
            <w:tcW w:w="2216" w:type="dxa"/>
          </w:tcPr>
          <w:p w14:paraId="05E96260" w14:textId="77777777" w:rsidR="00B06CA1" w:rsidRPr="00AC41E0" w:rsidRDefault="00B06CA1" w:rsidP="00AC41E0">
            <w:pPr>
              <w:pStyle w:val="a6"/>
            </w:pPr>
            <w:r w:rsidRPr="00AC41E0">
              <w:t>View Accounts</w:t>
            </w:r>
          </w:p>
        </w:tc>
        <w:tc>
          <w:tcPr>
            <w:tcW w:w="7027" w:type="dxa"/>
          </w:tcPr>
          <w:p w14:paraId="656FA0B1" w14:textId="77777777" w:rsidR="00B06CA1" w:rsidRPr="00AC41E0" w:rsidRDefault="00AC41E0" w:rsidP="00AC41E0">
            <w:pPr>
              <w:pStyle w:val="a6"/>
            </w:pPr>
            <w:r w:rsidRPr="00AC41E0">
              <w:t xml:space="preserve">It will show all the accounts which have been created before.  The editing is accepted normally. </w:t>
            </w:r>
          </w:p>
        </w:tc>
      </w:tr>
      <w:tr w:rsidR="00AC41E0" w14:paraId="1A27E692" w14:textId="77777777" w:rsidTr="000271D3">
        <w:trPr>
          <w:trHeight w:val="20"/>
        </w:trPr>
        <w:tc>
          <w:tcPr>
            <w:tcW w:w="2216" w:type="dxa"/>
          </w:tcPr>
          <w:p w14:paraId="40D41EAD" w14:textId="77777777"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14:paraId="24A99E3A" w14:textId="77777777" w:rsidR="00B06CA1" w:rsidRPr="00AC41E0" w:rsidRDefault="0054307D" w:rsidP="00AC41E0">
            <w:pPr>
              <w:pStyle w:val="a6"/>
            </w:pPr>
            <w:r>
              <w:t>It</w:t>
            </w:r>
            <w:r>
              <w:rPr>
                <w:rFonts w:hint="eastAsia"/>
                <w:lang w:eastAsia="zh-HK"/>
              </w:rPr>
              <w:t xml:space="preserve"> </w:t>
            </w:r>
            <w:r w:rsidR="00AC41E0">
              <w:t>import</w:t>
            </w:r>
            <w:r>
              <w:rPr>
                <w:rFonts w:hint="eastAsia"/>
                <w:lang w:eastAsia="zh-HK"/>
              </w:rPr>
              <w:t>s</w:t>
            </w:r>
            <w:r w:rsidR="00AC41E0">
              <w:t xml:space="preserve"> account document by using the system’s template.</w:t>
            </w:r>
          </w:p>
        </w:tc>
      </w:tr>
      <w:tr w:rsidR="00AC41E0" w14:paraId="4212BC2B" w14:textId="77777777" w:rsidTr="000271D3">
        <w:trPr>
          <w:trHeight w:val="20"/>
        </w:trPr>
        <w:tc>
          <w:tcPr>
            <w:tcW w:w="2216" w:type="dxa"/>
          </w:tcPr>
          <w:p w14:paraId="07C53E2B" w14:textId="77777777" w:rsidR="00AC41E0" w:rsidRPr="00AC41E0" w:rsidRDefault="00AC41E0" w:rsidP="00AC41E0">
            <w:pPr>
              <w:pStyle w:val="a6"/>
            </w:pPr>
            <w:r>
              <w:t>Create Case</w:t>
            </w:r>
          </w:p>
        </w:tc>
        <w:tc>
          <w:tcPr>
            <w:tcW w:w="7027" w:type="dxa"/>
          </w:tcPr>
          <w:p w14:paraId="34EEA3E8" w14:textId="77777777" w:rsidR="00AC41E0" w:rsidRDefault="0054307D" w:rsidP="00AC41E0">
            <w:pPr>
              <w:pStyle w:val="a6"/>
            </w:pPr>
            <w:r>
              <w:t xml:space="preserve">It </w:t>
            </w:r>
            <w:r w:rsidR="00AC41E0" w:rsidRPr="00AC41E0">
              <w:t>create</w:t>
            </w:r>
            <w:r>
              <w:rPr>
                <w:rFonts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14:paraId="295449B0" w14:textId="77777777" w:rsidTr="000271D3">
        <w:trPr>
          <w:trHeight w:val="20"/>
        </w:trPr>
        <w:tc>
          <w:tcPr>
            <w:tcW w:w="2216" w:type="dxa"/>
          </w:tcPr>
          <w:p w14:paraId="63C9A2FF" w14:textId="77777777" w:rsidR="00AC41E0" w:rsidRDefault="00AC41E0" w:rsidP="00AC41E0">
            <w:pPr>
              <w:pStyle w:val="a6"/>
            </w:pPr>
            <w:r>
              <w:t>View Cases</w:t>
            </w:r>
          </w:p>
        </w:tc>
        <w:tc>
          <w:tcPr>
            <w:tcW w:w="7027" w:type="dxa"/>
          </w:tcPr>
          <w:p w14:paraId="497F079F" w14:textId="77777777"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14:paraId="3FF014D7" w14:textId="77777777" w:rsidTr="000271D3">
        <w:trPr>
          <w:trHeight w:val="20"/>
        </w:trPr>
        <w:tc>
          <w:tcPr>
            <w:tcW w:w="2216" w:type="dxa"/>
          </w:tcPr>
          <w:p w14:paraId="219BA022" w14:textId="77777777" w:rsidR="00AC41E0" w:rsidRDefault="00AC41E0" w:rsidP="00AC41E0">
            <w:pPr>
              <w:pStyle w:val="a6"/>
            </w:pPr>
            <w:r>
              <w:t>Import Cases</w:t>
            </w:r>
          </w:p>
        </w:tc>
        <w:tc>
          <w:tcPr>
            <w:tcW w:w="7027" w:type="dxa"/>
          </w:tcPr>
          <w:p w14:paraId="6A5AFEDB" w14:textId="77777777" w:rsidR="00AC41E0" w:rsidRDefault="0054307D" w:rsidP="00AC41E0">
            <w:pPr>
              <w:pStyle w:val="a6"/>
            </w:pPr>
            <w:r>
              <w:t>It</w:t>
            </w:r>
            <w:r w:rsidR="008752A0">
              <w:t xml:space="preserve"> import</w:t>
            </w:r>
            <w:r>
              <w:rPr>
                <w:rFonts w:hint="eastAsia"/>
                <w:lang w:eastAsia="zh-HK"/>
              </w:rPr>
              <w:t>s</w:t>
            </w:r>
            <w:r w:rsidR="008752A0">
              <w:t xml:space="preserve"> case document by using the system’s template.</w:t>
            </w:r>
          </w:p>
        </w:tc>
      </w:tr>
      <w:tr w:rsidR="008752A0" w14:paraId="6186D2A6" w14:textId="77777777" w:rsidTr="000271D3">
        <w:trPr>
          <w:trHeight w:val="20"/>
        </w:trPr>
        <w:tc>
          <w:tcPr>
            <w:tcW w:w="2216" w:type="dxa"/>
          </w:tcPr>
          <w:p w14:paraId="785C4A8D" w14:textId="77777777" w:rsidR="008752A0" w:rsidRDefault="008752A0" w:rsidP="00AC41E0">
            <w:pPr>
              <w:pStyle w:val="a6"/>
            </w:pPr>
            <w:r>
              <w:t>Search function</w:t>
            </w:r>
          </w:p>
        </w:tc>
        <w:tc>
          <w:tcPr>
            <w:tcW w:w="7027" w:type="dxa"/>
          </w:tcPr>
          <w:p w14:paraId="07A50A3F" w14:textId="77777777" w:rsidR="008752A0" w:rsidRDefault="008752A0" w:rsidP="00AC41E0">
            <w:pPr>
              <w:pStyle w:val="a6"/>
            </w:pPr>
            <w:r>
              <w:t>Searching all the cases by option.  It includes number of case, status, subject</w:t>
            </w:r>
            <w:r w:rsidR="00044D1F">
              <w:t>s</w:t>
            </w:r>
            <w:r>
              <w:t>, assigned to, account name and priority.</w:t>
            </w:r>
          </w:p>
        </w:tc>
      </w:tr>
      <w:tr w:rsidR="008752A0" w14:paraId="005224AD" w14:textId="77777777" w:rsidTr="000271D3">
        <w:trPr>
          <w:trHeight w:val="20"/>
        </w:trPr>
        <w:tc>
          <w:tcPr>
            <w:tcW w:w="2216" w:type="dxa"/>
          </w:tcPr>
          <w:p w14:paraId="0C4C1A40" w14:textId="77777777" w:rsidR="008752A0" w:rsidRDefault="008752A0" w:rsidP="00AC41E0">
            <w:pPr>
              <w:pStyle w:val="a6"/>
            </w:pPr>
            <w:r>
              <w:t>User administration</w:t>
            </w:r>
          </w:p>
        </w:tc>
        <w:tc>
          <w:tcPr>
            <w:tcW w:w="7027" w:type="dxa"/>
          </w:tcPr>
          <w:p w14:paraId="5E97CAF6" w14:textId="77777777" w:rsidR="008752A0" w:rsidRDefault="0054307D" w:rsidP="00AC41E0">
            <w:pPr>
              <w:pStyle w:val="a6"/>
            </w:pPr>
            <w:r>
              <w:t>It</w:t>
            </w:r>
            <w:r w:rsidR="00044D1F">
              <w:t xml:space="preserve"> change</w:t>
            </w:r>
            <w:r>
              <w:rPr>
                <w:rFonts w:hint="eastAsia"/>
                <w:lang w:eastAsia="zh-HK"/>
              </w:rPr>
              <w:t>s</w:t>
            </w:r>
            <w:r w:rsidR="00044D1F">
              <w:t xml:space="preserve"> the user personal infor</w:t>
            </w:r>
            <w:r w:rsidR="00AE32D2">
              <w:t>mation.</w:t>
            </w:r>
          </w:p>
        </w:tc>
      </w:tr>
      <w:tr w:rsidR="0054307D" w14:paraId="36C41F0C" w14:textId="77777777" w:rsidTr="000271D3">
        <w:trPr>
          <w:trHeight w:val="20"/>
        </w:trPr>
        <w:tc>
          <w:tcPr>
            <w:tcW w:w="2216" w:type="dxa"/>
          </w:tcPr>
          <w:p w14:paraId="6A55A423" w14:textId="77777777" w:rsidR="0054307D" w:rsidRPr="0054307D" w:rsidRDefault="0054307D" w:rsidP="00AC41E0">
            <w:pPr>
              <w:pStyle w:val="a6"/>
              <w:rPr>
                <w:lang w:eastAsia="zh-HK"/>
              </w:rPr>
            </w:pPr>
            <w:r>
              <w:rPr>
                <w:rFonts w:hint="eastAsia"/>
                <w:lang w:eastAsia="zh-HK"/>
              </w:rPr>
              <w:t>Project function</w:t>
            </w:r>
          </w:p>
        </w:tc>
        <w:tc>
          <w:tcPr>
            <w:tcW w:w="7027" w:type="dxa"/>
          </w:tcPr>
          <w:p w14:paraId="7286C1C2" w14:textId="77777777" w:rsidR="0054307D" w:rsidRPr="0054307D" w:rsidRDefault="0054307D" w:rsidP="00AC41E0">
            <w:pPr>
              <w:pStyle w:val="a6"/>
              <w:rPr>
                <w:lang w:eastAsia="zh-HK"/>
              </w:rPr>
            </w:pPr>
            <w:r>
              <w:rPr>
                <w:rFonts w:hint="eastAsia"/>
                <w:lang w:eastAsia="zh-HK"/>
              </w:rPr>
              <w:t xml:space="preserve">It creates a new project type of case.  </w:t>
            </w:r>
            <w:r>
              <w:rPr>
                <w:lang w:eastAsia="zh-HK"/>
              </w:rPr>
              <w:t>T</w:t>
            </w:r>
            <w:r>
              <w:rPr>
                <w:rFonts w:hint="eastAsia"/>
                <w:lang w:eastAsia="zh-HK"/>
              </w:rPr>
              <w:t>hat involves the s</w:t>
            </w:r>
            <w:r>
              <w:rPr>
                <w:lang w:eastAsia="zh-HK"/>
              </w:rPr>
              <w:t>ch</w:t>
            </w:r>
            <w:r>
              <w:rPr>
                <w:rFonts w:hint="eastAsia"/>
                <w:lang w:eastAsia="zh-HK"/>
              </w:rPr>
              <w:t>edul</w:t>
            </w:r>
            <w:r>
              <w:rPr>
                <w:lang w:eastAsia="zh-HK"/>
              </w:rPr>
              <w:t>e</w:t>
            </w:r>
            <w:r w:rsidR="00C94C89">
              <w:rPr>
                <w:rFonts w:hint="eastAsia"/>
                <w:lang w:eastAsia="zh-HK"/>
              </w:rPr>
              <w:t xml:space="preserve"> </w:t>
            </w:r>
            <w:r w:rsidR="00C94C89">
              <w:rPr>
                <w:lang w:eastAsia="zh-HK"/>
              </w:rPr>
              <w:t>arrangement</w:t>
            </w:r>
            <w:r w:rsidR="00C94C89">
              <w:rPr>
                <w:rFonts w:hint="eastAsia"/>
                <w:lang w:eastAsia="zh-HK"/>
              </w:rPr>
              <w:t xml:space="preserve"> function.</w:t>
            </w:r>
          </w:p>
        </w:tc>
      </w:tr>
    </w:tbl>
    <w:p w14:paraId="0DE630DD" w14:textId="77777777" w:rsidR="00E07D19" w:rsidRDefault="00E07D19" w:rsidP="00E07D19">
      <w:pPr>
        <w:pStyle w:val="3"/>
        <w:numPr>
          <w:ilvl w:val="0"/>
          <w:numId w:val="0"/>
        </w:numPr>
        <w:ind w:left="720" w:hanging="720"/>
        <w:rPr>
          <w:lang w:eastAsia="zh-HK"/>
        </w:rPr>
      </w:pPr>
    </w:p>
    <w:p w14:paraId="1CE7D4AC" w14:textId="77777777" w:rsidR="00B06CA1" w:rsidRDefault="0054307D" w:rsidP="000271D3">
      <w:pPr>
        <w:pStyle w:val="3"/>
        <w:rPr>
          <w:lang w:eastAsia="zh-HK"/>
        </w:rPr>
      </w:pPr>
      <w:r>
        <w:rPr>
          <w:rFonts w:hint="eastAsia"/>
          <w:lang w:eastAsia="zh-HK"/>
        </w:rPr>
        <w:t xml:space="preserve">Non-functional </w:t>
      </w:r>
      <w:r>
        <w:rPr>
          <w:lang w:eastAsia="zh-HK"/>
        </w:rPr>
        <w:t>requirement</w:t>
      </w:r>
      <w:r>
        <w:rPr>
          <w:rFonts w:hint="eastAsia"/>
          <w:lang w:eastAsia="zh-HK"/>
        </w:rPr>
        <w:t>s</w:t>
      </w:r>
    </w:p>
    <w:p w14:paraId="04D67EA3" w14:textId="77777777" w:rsidR="00D30337" w:rsidRDefault="003334E4" w:rsidP="00EB3A57">
      <w:pPr>
        <w:jc w:val="both"/>
        <w:rPr>
          <w:lang w:eastAsia="zh-HK"/>
        </w:rPr>
      </w:pPr>
      <w:r>
        <w:rPr>
          <w:rFonts w:hint="eastAsia"/>
          <w:lang w:eastAsia="zh-HK"/>
        </w:rPr>
        <w:t xml:space="preserve">The CRM system shall be available to IT department on 24 hours every day.  System </w:t>
      </w:r>
      <w:r>
        <w:rPr>
          <w:lang w:eastAsia="zh-HK"/>
        </w:rPr>
        <w:t>re</w:t>
      </w:r>
      <w:r>
        <w:rPr>
          <w:rFonts w:hint="eastAsia"/>
          <w:lang w:eastAsia="zh-HK"/>
        </w:rPr>
        <w:t xml:space="preserve">sponse time shall not exceed two seconds without </w:t>
      </w:r>
      <w:r>
        <w:rPr>
          <w:lang w:eastAsia="zh-HK"/>
        </w:rPr>
        <w:t>up</w:t>
      </w:r>
      <w:r>
        <w:rPr>
          <w:rFonts w:hint="eastAsia"/>
          <w:lang w:eastAsia="zh-HK"/>
        </w:rPr>
        <w:t>load document.</w:t>
      </w:r>
      <w:r w:rsidR="00D30337">
        <w:rPr>
          <w:rFonts w:hint="eastAsia"/>
          <w:lang w:eastAsia="zh-HK"/>
        </w:rPr>
        <w:t xml:space="preserve">  </w:t>
      </w:r>
      <w:r w:rsidR="00D30337">
        <w:rPr>
          <w:lang w:eastAsia="zh-HK"/>
        </w:rPr>
        <w:t>T</w:t>
      </w:r>
      <w:r w:rsidR="00D30337">
        <w:rPr>
          <w:rFonts w:hint="eastAsia"/>
          <w:lang w:eastAsia="zh-HK"/>
        </w:rPr>
        <w:t xml:space="preserve">he database storage shall be more </w:t>
      </w:r>
      <w:r w:rsidR="00D30337">
        <w:rPr>
          <w:lang w:eastAsia="zh-HK"/>
        </w:rPr>
        <w:t>than</w:t>
      </w:r>
      <w:r w:rsidR="00D30337">
        <w:rPr>
          <w:rFonts w:hint="eastAsia"/>
          <w:lang w:eastAsia="zh-HK"/>
        </w:rPr>
        <w:t xml:space="preserve"> 25GB.</w:t>
      </w:r>
      <w:r w:rsidR="00AA53F2">
        <w:rPr>
          <w:rFonts w:hint="eastAsia"/>
          <w:lang w:eastAsia="zh-HK"/>
        </w:rPr>
        <w:t xml:space="preserve">  Consider with culture </w:t>
      </w:r>
      <w:r w:rsidR="00AA53F2">
        <w:rPr>
          <w:lang w:eastAsia="zh-HK"/>
        </w:rPr>
        <w:t>problem</w:t>
      </w:r>
      <w:r w:rsidR="00AA53F2">
        <w:rPr>
          <w:rFonts w:hint="eastAsia"/>
          <w:lang w:eastAsia="zh-HK"/>
        </w:rPr>
        <w:t xml:space="preserve"> so the system provides two language</w:t>
      </w:r>
      <w:ins w:id="19" w:author="Jyun Asakura" w:date="2014-09-22T11:20:00Z">
        <w:r w:rsidR="00FC4194">
          <w:rPr>
            <w:lang w:eastAsia="zh-HK"/>
          </w:rPr>
          <w:t>s which are</w:t>
        </w:r>
      </w:ins>
      <w:r w:rsidR="00AA53F2">
        <w:rPr>
          <w:rFonts w:hint="eastAsia"/>
          <w:lang w:eastAsia="zh-HK"/>
        </w:rPr>
        <w:t xml:space="preserve"> </w:t>
      </w:r>
      <w:r w:rsidR="00AA53F2">
        <w:rPr>
          <w:lang w:eastAsia="zh-HK"/>
        </w:rPr>
        <w:t>Chinese</w:t>
      </w:r>
      <w:r w:rsidR="00AA53F2">
        <w:rPr>
          <w:rFonts w:hint="eastAsia"/>
          <w:lang w:eastAsia="zh-HK"/>
        </w:rPr>
        <w:t xml:space="preserve"> and </w:t>
      </w:r>
      <w:r w:rsidR="00AA53F2">
        <w:rPr>
          <w:lang w:eastAsia="zh-HK"/>
        </w:rPr>
        <w:t>English</w:t>
      </w:r>
      <w:r w:rsidR="00AA53F2">
        <w:rPr>
          <w:rFonts w:hint="eastAsia"/>
          <w:lang w:eastAsia="zh-HK"/>
        </w:rPr>
        <w:t xml:space="preserve">. </w:t>
      </w:r>
    </w:p>
    <w:p w14:paraId="33C4F6E0" w14:textId="77777777" w:rsidR="003334E4" w:rsidRDefault="003334E4" w:rsidP="00EB3A57">
      <w:pPr>
        <w:jc w:val="both"/>
        <w:rPr>
          <w:lang w:eastAsia="zh-HK"/>
        </w:rPr>
      </w:pPr>
    </w:p>
    <w:p w14:paraId="263FCA0A" w14:textId="4B300504" w:rsidR="003334E4" w:rsidDel="000E6668" w:rsidRDefault="003334E4" w:rsidP="00EB3A57">
      <w:pPr>
        <w:jc w:val="both"/>
        <w:rPr>
          <w:del w:id="20" w:author="Jyun Asakura" w:date="2014-09-22T13:14:00Z"/>
          <w:lang w:eastAsia="zh-HK"/>
        </w:rPr>
      </w:pPr>
      <w:r>
        <w:rPr>
          <w:rFonts w:hint="eastAsia"/>
          <w:lang w:eastAsia="zh-HK"/>
        </w:rPr>
        <w:t xml:space="preserve">Users of CRM system shall be IT support </w:t>
      </w:r>
      <w:r w:rsidR="00A8695E">
        <w:rPr>
          <w:rFonts w:hint="eastAsia"/>
          <w:lang w:eastAsia="zh-HK"/>
        </w:rPr>
        <w:t>or</w:t>
      </w:r>
      <w:r>
        <w:rPr>
          <w:rFonts w:hint="eastAsia"/>
          <w:lang w:eastAsia="zh-HK"/>
        </w:rPr>
        <w:t xml:space="preserve"> floor </w:t>
      </w:r>
      <w:r w:rsidR="00B65212">
        <w:rPr>
          <w:lang w:eastAsia="zh-HK"/>
        </w:rPr>
        <w:t>manager</w:t>
      </w:r>
      <w:r>
        <w:rPr>
          <w:rFonts w:hint="eastAsia"/>
          <w:lang w:eastAsia="zh-HK"/>
        </w:rPr>
        <w:t xml:space="preserve">.  In addition, they need to register </w:t>
      </w:r>
      <w:r>
        <w:rPr>
          <w:lang w:eastAsia="zh-HK"/>
        </w:rPr>
        <w:t>in the</w:t>
      </w:r>
      <w:r>
        <w:rPr>
          <w:rFonts w:hint="eastAsia"/>
          <w:lang w:eastAsia="zh-HK"/>
        </w:rPr>
        <w:t xml:space="preserve"> system first.  </w:t>
      </w:r>
      <w:r>
        <w:rPr>
          <w:lang w:eastAsia="zh-HK"/>
        </w:rPr>
        <w:t>T</w:t>
      </w:r>
      <w:r>
        <w:rPr>
          <w:rFonts w:hint="eastAsia"/>
          <w:lang w:eastAsia="zh-HK"/>
        </w:rPr>
        <w:t xml:space="preserve">he user name of </w:t>
      </w:r>
      <w:r w:rsidR="001F538E">
        <w:rPr>
          <w:lang w:eastAsia="zh-HK"/>
        </w:rPr>
        <w:t>an</w:t>
      </w:r>
      <w:r>
        <w:rPr>
          <w:rFonts w:hint="eastAsia"/>
          <w:lang w:eastAsia="zh-HK"/>
        </w:rPr>
        <w:t xml:space="preserve"> account is used the front of their e-mail address</w:t>
      </w:r>
      <w:ins w:id="21" w:author="Jyun Asakura" w:date="2014-09-22T13:11:00Z">
        <w:r w:rsidR="00B85C9A">
          <w:rPr>
            <w:lang w:eastAsia="zh-HK"/>
          </w:rPr>
          <w:t xml:space="preserve"> which is provided form the </w:t>
        </w:r>
      </w:ins>
      <w:ins w:id="22" w:author="Jyun Asakura" w:date="2014-09-22T13:14:00Z">
        <w:r w:rsidR="0043656A">
          <w:rPr>
            <w:lang w:eastAsia="zh-HK"/>
          </w:rPr>
          <w:t>casino</w:t>
        </w:r>
      </w:ins>
      <w:r>
        <w:rPr>
          <w:rFonts w:hint="eastAsia"/>
          <w:lang w:eastAsia="zh-HK"/>
        </w:rPr>
        <w:t xml:space="preserve">. </w:t>
      </w:r>
    </w:p>
    <w:p w14:paraId="3854D425" w14:textId="77777777" w:rsidR="000271D3" w:rsidRPr="00B93C37" w:rsidDel="00DB771A" w:rsidRDefault="000271D3" w:rsidP="00EB3A57">
      <w:pPr>
        <w:jc w:val="both"/>
        <w:rPr>
          <w:del w:id="23" w:author="Jyun Asakura" w:date="2014-09-22T11:25:00Z"/>
          <w:rFonts w:eastAsia="SimSun"/>
          <w:lang w:eastAsia="zh-CN"/>
        </w:rPr>
      </w:pPr>
    </w:p>
    <w:p w14:paraId="7836B33A" w14:textId="77777777" w:rsidR="00235D94" w:rsidRDefault="00235D94" w:rsidP="00EB3A57">
      <w:pPr>
        <w:jc w:val="both"/>
        <w:rPr>
          <w:lang w:eastAsia="zh-HK"/>
        </w:rPr>
      </w:pPr>
    </w:p>
    <w:p w14:paraId="4EBD8A0F" w14:textId="7D87AB85" w:rsidR="00027818" w:rsidRDefault="00235D94" w:rsidP="00EB3A57">
      <w:pPr>
        <w:jc w:val="both"/>
        <w:rPr>
          <w:ins w:id="24" w:author="Jyun Asakura" w:date="2014-09-22T11:47:00Z"/>
          <w:lang w:eastAsia="zh-HK"/>
        </w:rPr>
      </w:pPr>
      <w:r>
        <w:rPr>
          <w:lang w:eastAsia="zh-HK"/>
        </w:rPr>
        <w:t>W</w:t>
      </w:r>
      <w:r>
        <w:rPr>
          <w:rFonts w:hint="eastAsia"/>
          <w:lang w:eastAsia="zh-HK"/>
        </w:rPr>
        <w:t xml:space="preserve">hen the IT </w:t>
      </w:r>
      <w:r>
        <w:rPr>
          <w:lang w:eastAsia="zh-HK"/>
        </w:rPr>
        <w:t>support</w:t>
      </w:r>
      <w:r>
        <w:rPr>
          <w:rFonts w:hint="eastAsia"/>
          <w:lang w:eastAsia="zh-HK"/>
        </w:rPr>
        <w:t xml:space="preserve"> finished </w:t>
      </w:r>
      <w:r>
        <w:rPr>
          <w:lang w:eastAsia="zh-HK"/>
        </w:rPr>
        <w:t>their</w:t>
      </w:r>
      <w:r>
        <w:rPr>
          <w:rFonts w:hint="eastAsia"/>
          <w:lang w:eastAsia="zh-HK"/>
        </w:rPr>
        <w:t xml:space="preserve"> maintenance work, they need to fill in a </w:t>
      </w:r>
      <w:r>
        <w:rPr>
          <w:lang w:eastAsia="zh-HK"/>
        </w:rPr>
        <w:t>maintenance</w:t>
      </w:r>
      <w:r>
        <w:rPr>
          <w:rFonts w:hint="eastAsia"/>
          <w:lang w:eastAsia="zh-HK"/>
        </w:rPr>
        <w:t xml:space="preserve"> form</w:t>
      </w:r>
      <w:r w:rsidR="001F538E">
        <w:rPr>
          <w:rFonts w:hint="eastAsia"/>
          <w:lang w:eastAsia="zh-HK"/>
        </w:rPr>
        <w:t xml:space="preserve"> which </w:t>
      </w:r>
      <w:r>
        <w:rPr>
          <w:rFonts w:hint="eastAsia"/>
          <w:lang w:eastAsia="zh-HK"/>
        </w:rPr>
        <w:t>in</w:t>
      </w:r>
      <w:r w:rsidR="001F538E">
        <w:rPr>
          <w:rFonts w:hint="eastAsia"/>
          <w:lang w:eastAsia="zh-HK"/>
        </w:rPr>
        <w:t xml:space="preserve">cludes start time, finish time, reference number, content of work, </w:t>
      </w:r>
      <w:r w:rsidR="001F538E">
        <w:rPr>
          <w:lang w:eastAsia="zh-HK"/>
        </w:rPr>
        <w:t>confirm</w:t>
      </w:r>
      <w:r w:rsidR="001F538E">
        <w:rPr>
          <w:rFonts w:hint="eastAsia"/>
          <w:lang w:eastAsia="zh-HK"/>
        </w:rPr>
        <w:t xml:space="preserve">atory person, IT staff, etc.  Through upload the form then close </w:t>
      </w:r>
      <w:r w:rsidR="001F538E">
        <w:rPr>
          <w:lang w:eastAsia="zh-HK"/>
        </w:rPr>
        <w:t>correspond</w:t>
      </w:r>
      <w:r w:rsidR="001F538E">
        <w:rPr>
          <w:rFonts w:hint="eastAsia"/>
          <w:lang w:eastAsia="zh-HK"/>
        </w:rPr>
        <w:t>ing case.</w:t>
      </w:r>
      <w:r w:rsidR="00A8695E">
        <w:rPr>
          <w:rFonts w:hint="eastAsia"/>
          <w:lang w:eastAsia="zh-HK"/>
        </w:rPr>
        <w:t xml:space="preserve">  </w:t>
      </w:r>
      <w:moveFromRangeStart w:id="25" w:author="Jyun Asakura" w:date="2014-09-22T11:43:00Z" w:name="move399149527"/>
      <w:moveFrom w:id="26" w:author="Jyun Asakura" w:date="2014-09-22T11:43:00Z">
        <w:r w:rsidR="00A8695E" w:rsidDel="00FA0973">
          <w:rPr>
            <w:rFonts w:hint="eastAsia"/>
            <w:lang w:eastAsia="zh-HK"/>
          </w:rPr>
          <w:t xml:space="preserve">In addition, providing a training course for the floor </w:t>
        </w:r>
        <w:r w:rsidR="00B65212" w:rsidDel="00FA0973">
          <w:rPr>
            <w:lang w:eastAsia="zh-HK"/>
          </w:rPr>
          <w:t>manager</w:t>
        </w:r>
        <w:r w:rsidR="00A8695E" w:rsidDel="00FA0973">
          <w:rPr>
            <w:rFonts w:hint="eastAsia"/>
            <w:lang w:eastAsia="zh-HK"/>
          </w:rPr>
          <w:t xml:space="preserve"> </w:t>
        </w:r>
        <w:r w:rsidR="00AA53F2" w:rsidDel="00FA0973">
          <w:rPr>
            <w:rFonts w:hint="eastAsia"/>
            <w:lang w:eastAsia="zh-HK"/>
          </w:rPr>
          <w:t>can increase the system efficiently.</w:t>
        </w:r>
      </w:moveFrom>
      <w:moveFromRangeEnd w:id="25"/>
      <w:ins w:id="27" w:author="Jyun Asakura" w:date="2014-09-22T11:37:00Z">
        <w:r w:rsidR="009D1A7A">
          <w:rPr>
            <w:lang w:eastAsia="zh-HK"/>
          </w:rPr>
          <w:t xml:space="preserve">Only manager </w:t>
        </w:r>
        <w:r w:rsidR="00B93C37">
          <w:rPr>
            <w:lang w:eastAsia="zh-HK"/>
          </w:rPr>
          <w:t xml:space="preserve">of the </w:t>
        </w:r>
        <w:proofErr w:type="spellStart"/>
        <w:r w:rsidR="00B93C37">
          <w:rPr>
            <w:lang w:eastAsia="zh-HK"/>
          </w:rPr>
          <w:t>LT</w:t>
        </w:r>
        <w:r w:rsidR="009D1A7A">
          <w:rPr>
            <w:lang w:eastAsia="zh-HK"/>
          </w:rPr>
          <w:t>Game</w:t>
        </w:r>
        <w:proofErr w:type="spellEnd"/>
        <w:r w:rsidR="009D1A7A">
          <w:rPr>
            <w:lang w:eastAsia="zh-HK"/>
          </w:rPr>
          <w:t xml:space="preserve"> </w:t>
        </w:r>
      </w:ins>
      <w:ins w:id="28" w:author="Jyun Asakura" w:date="2014-09-22T11:38:00Z">
        <w:r w:rsidR="009D1A7A">
          <w:rPr>
            <w:lang w:eastAsia="zh-HK"/>
          </w:rPr>
          <w:t xml:space="preserve">can </w:t>
        </w:r>
      </w:ins>
      <w:ins w:id="29" w:author="Jyun Asakura" w:date="2014-09-22T11:40:00Z">
        <w:r w:rsidR="00391C18">
          <w:rPr>
            <w:lang w:eastAsia="zh-HK"/>
          </w:rPr>
          <w:t>check and</w:t>
        </w:r>
      </w:ins>
      <w:ins w:id="30" w:author="Jyun Asakura" w:date="2014-09-22T11:38:00Z">
        <w:r w:rsidR="009D1A7A">
          <w:rPr>
            <w:lang w:eastAsia="zh-HK"/>
          </w:rPr>
          <w:t xml:space="preserve"> update reports. </w:t>
        </w:r>
      </w:ins>
      <w:ins w:id="31" w:author="Jyun Asakura" w:date="2014-09-22T11:39:00Z">
        <w:r w:rsidR="009D1A7A">
          <w:rPr>
            <w:lang w:eastAsia="zh-HK"/>
          </w:rPr>
          <w:t xml:space="preserve">Besides the manager of LT Game, </w:t>
        </w:r>
      </w:ins>
      <w:ins w:id="32" w:author="Jyun Asakura" w:date="2014-09-22T11:40:00Z">
        <w:r w:rsidR="009D1A7A">
          <w:rPr>
            <w:lang w:eastAsia="zh-HK"/>
          </w:rPr>
          <w:t xml:space="preserve">once the report is sent, </w:t>
        </w:r>
      </w:ins>
      <w:ins w:id="33" w:author="Jyun Asakura" w:date="2014-09-22T11:39:00Z">
        <w:r w:rsidR="009D1A7A">
          <w:rPr>
            <w:lang w:eastAsia="zh-HK"/>
          </w:rPr>
          <w:t xml:space="preserve">no change is </w:t>
        </w:r>
      </w:ins>
      <w:ins w:id="34" w:author="Jyun Asakura" w:date="2014-09-22T11:41:00Z">
        <w:r w:rsidR="00391C18">
          <w:rPr>
            <w:lang w:eastAsia="zh-HK"/>
          </w:rPr>
          <w:t>accepted</w:t>
        </w:r>
      </w:ins>
      <w:ins w:id="35" w:author="Jyun Asakura" w:date="2014-09-22T11:39:00Z">
        <w:r w:rsidR="009D1A7A">
          <w:rPr>
            <w:lang w:eastAsia="zh-HK"/>
          </w:rPr>
          <w:t>.</w:t>
        </w:r>
      </w:ins>
      <w:ins w:id="36" w:author="Jyun Asakura" w:date="2014-09-22T11:42:00Z">
        <w:r w:rsidR="00FA0973">
          <w:rPr>
            <w:lang w:eastAsia="zh-HK"/>
          </w:rPr>
          <w:t xml:space="preserve"> </w:t>
        </w:r>
      </w:ins>
      <w:moveToRangeStart w:id="37" w:author="Jyun Asakura" w:date="2014-09-22T11:43:00Z" w:name="move399149527"/>
      <w:moveTo w:id="38" w:author="Jyun Asakura" w:date="2014-09-22T11:43:00Z">
        <w:r w:rsidR="00FA0973">
          <w:rPr>
            <w:rFonts w:hint="eastAsia"/>
            <w:lang w:eastAsia="zh-HK"/>
          </w:rPr>
          <w:t xml:space="preserve">In addition, providing a training course for the floor </w:t>
        </w:r>
        <w:r w:rsidR="00FA0973">
          <w:rPr>
            <w:lang w:eastAsia="zh-HK"/>
          </w:rPr>
          <w:t>manager</w:t>
        </w:r>
        <w:r w:rsidR="00FA0973">
          <w:rPr>
            <w:rFonts w:hint="eastAsia"/>
            <w:lang w:eastAsia="zh-HK"/>
          </w:rPr>
          <w:t xml:space="preserve"> can increase the system efficiently.</w:t>
        </w:r>
      </w:moveTo>
      <w:moveToRangeEnd w:id="37"/>
      <w:ins w:id="39" w:author="Jyun Asakura" w:date="2014-09-22T11:43:00Z">
        <w:r w:rsidR="00FA0973">
          <w:rPr>
            <w:lang w:eastAsia="zh-HK"/>
          </w:rPr>
          <w:t xml:space="preserve"> The manager of the casino should be forced to use this system</w:t>
        </w:r>
      </w:ins>
      <w:ins w:id="40" w:author="Jyun Asakura" w:date="2014-09-22T11:44:00Z">
        <w:r w:rsidR="00392FA9">
          <w:rPr>
            <w:lang w:eastAsia="zh-HK"/>
          </w:rPr>
          <w:t xml:space="preserve"> with the order form their CEO</w:t>
        </w:r>
      </w:ins>
      <w:ins w:id="41" w:author="Jyun Asakura" w:date="2014-09-22T11:43:00Z">
        <w:r w:rsidR="00FA0973">
          <w:rPr>
            <w:lang w:eastAsia="zh-HK"/>
          </w:rPr>
          <w:t>. Any other form of reports should not accept any more.</w:t>
        </w:r>
      </w:ins>
    </w:p>
    <w:p w14:paraId="4C92D170" w14:textId="77777777" w:rsidR="00173113" w:rsidRDefault="00173113" w:rsidP="00EB3A57">
      <w:pPr>
        <w:jc w:val="both"/>
        <w:rPr>
          <w:ins w:id="42" w:author="Jyun Asakura" w:date="2014-09-22T11:47:00Z"/>
          <w:lang w:eastAsia="zh-HK"/>
        </w:rPr>
      </w:pPr>
    </w:p>
    <w:p w14:paraId="3779A183" w14:textId="26692210" w:rsidR="00173113" w:rsidRDefault="00173113" w:rsidP="00EB3A57">
      <w:pPr>
        <w:jc w:val="both"/>
        <w:rPr>
          <w:ins w:id="43" w:author="Jyun Asakura" w:date="2014-09-22T11:40:00Z"/>
          <w:lang w:eastAsia="zh-HK"/>
        </w:rPr>
      </w:pPr>
      <w:ins w:id="44" w:author="Jyun Asakura" w:date="2014-09-22T11:47:00Z">
        <w:r>
          <w:rPr>
            <w:lang w:eastAsia="zh-HK"/>
          </w:rPr>
          <w:t xml:space="preserve">The system server should have a </w:t>
        </w:r>
      </w:ins>
      <w:ins w:id="45" w:author="Jyun Asakura" w:date="2014-09-22T11:48:00Z">
        <w:r>
          <w:rPr>
            <w:lang w:eastAsia="zh-HK"/>
          </w:rPr>
          <w:t>maintenance</w:t>
        </w:r>
      </w:ins>
      <w:ins w:id="46" w:author="Jyun Asakura" w:date="2014-09-22T11:47:00Z">
        <w:r>
          <w:rPr>
            <w:lang w:eastAsia="zh-HK"/>
          </w:rPr>
          <w:t xml:space="preserve"> </w:t>
        </w:r>
      </w:ins>
      <w:ins w:id="47" w:author="Jyun Asakura" w:date="2014-09-22T11:48:00Z">
        <w:r>
          <w:rPr>
            <w:lang w:eastAsia="zh-HK"/>
          </w:rPr>
          <w:t>each week</w:t>
        </w:r>
      </w:ins>
      <w:ins w:id="48" w:author="Jyun Asakura" w:date="2014-09-22T11:49:00Z">
        <w:r w:rsidR="00CA7414">
          <w:rPr>
            <w:lang w:eastAsia="zh-HK"/>
          </w:rPr>
          <w:t xml:space="preserve">. All the reports should be check in this maintenance. </w:t>
        </w:r>
      </w:ins>
      <w:ins w:id="49" w:author="Jyun Asakura" w:date="2014-09-22T11:50:00Z">
        <w:r w:rsidR="00CA7414">
          <w:rPr>
            <w:lang w:eastAsia="zh-HK"/>
          </w:rPr>
          <w:t>I</w:t>
        </w:r>
      </w:ins>
      <w:ins w:id="50" w:author="Jyun Asakura" w:date="2014-09-22T11:51:00Z">
        <w:r w:rsidR="00CA7414">
          <w:rPr>
            <w:lang w:eastAsia="zh-HK"/>
          </w:rPr>
          <w:t xml:space="preserve">f a report is not yet closed for a week, a warning should appear to alert the manager to change the status of the </w:t>
        </w:r>
      </w:ins>
      <w:ins w:id="51" w:author="Jyun Asakura" w:date="2014-09-22T11:52:00Z">
        <w:r w:rsidR="00CA7414">
          <w:rPr>
            <w:lang w:eastAsia="zh-HK"/>
          </w:rPr>
          <w:t>report</w:t>
        </w:r>
      </w:ins>
      <w:ins w:id="52" w:author="Jyun Asakura" w:date="2014-09-22T11:51:00Z">
        <w:r w:rsidR="00CA7414">
          <w:rPr>
            <w:lang w:eastAsia="zh-HK"/>
          </w:rPr>
          <w:t xml:space="preserve"> </w:t>
        </w:r>
      </w:ins>
      <w:ins w:id="53" w:author="Jyun Asakura" w:date="2014-09-22T11:52:00Z">
        <w:r w:rsidR="00CA7414">
          <w:rPr>
            <w:lang w:eastAsia="zh-HK"/>
          </w:rPr>
          <w:t xml:space="preserve">to emergency </w:t>
        </w:r>
      </w:ins>
      <w:ins w:id="54" w:author="Jyun Asakura" w:date="2014-09-22T11:53:00Z">
        <w:r w:rsidR="00CA7414">
          <w:rPr>
            <w:lang w:eastAsia="zh-HK"/>
          </w:rPr>
          <w:t xml:space="preserve">in the beginning of the maintenance time. Also, for this not yet closed </w:t>
        </w:r>
      </w:ins>
      <w:ins w:id="55" w:author="Jyun Asakura" w:date="2014-09-22T11:54:00Z">
        <w:r w:rsidR="00CA7414">
          <w:rPr>
            <w:lang w:eastAsia="zh-HK"/>
          </w:rPr>
          <w:t>reports</w:t>
        </w:r>
      </w:ins>
      <w:ins w:id="56" w:author="Jyun Asakura" w:date="2014-09-22T11:53:00Z">
        <w:r w:rsidR="00CA7414">
          <w:rPr>
            <w:lang w:eastAsia="zh-HK"/>
          </w:rPr>
          <w:t>,</w:t>
        </w:r>
      </w:ins>
      <w:ins w:id="57" w:author="Jyun Asakura" w:date="2014-09-22T11:54:00Z">
        <w:r w:rsidR="00CA7414">
          <w:rPr>
            <w:lang w:eastAsia="zh-HK"/>
          </w:rPr>
          <w:t xml:space="preserve"> an email should be sen</w:t>
        </w:r>
        <w:r w:rsidR="00B93C37">
          <w:rPr>
            <w:lang w:eastAsia="zh-HK"/>
          </w:rPr>
          <w:t xml:space="preserve">d to both the manager of the </w:t>
        </w:r>
        <w:proofErr w:type="spellStart"/>
        <w:r w:rsidR="00B93C37">
          <w:rPr>
            <w:lang w:eastAsia="zh-HK"/>
          </w:rPr>
          <w:t>LT</w:t>
        </w:r>
        <w:r w:rsidR="00CA7414">
          <w:rPr>
            <w:lang w:eastAsia="zh-HK"/>
          </w:rPr>
          <w:t>Game</w:t>
        </w:r>
        <w:proofErr w:type="spellEnd"/>
        <w:r w:rsidR="0075665F">
          <w:rPr>
            <w:lang w:eastAsia="zh-HK"/>
          </w:rPr>
          <w:t xml:space="preserve">. </w:t>
        </w:r>
      </w:ins>
      <w:ins w:id="58" w:author="Jyun Asakura" w:date="2014-09-22T11:58:00Z">
        <w:r w:rsidR="0075665F">
          <w:rPr>
            <w:lang w:eastAsia="zh-HK"/>
          </w:rPr>
          <w:t xml:space="preserve">This maintenance should be done with a copy of all the reports in the server offline. </w:t>
        </w:r>
      </w:ins>
      <w:ins w:id="59" w:author="Jyun Asakura" w:date="2014-09-22T11:59:00Z">
        <w:r w:rsidR="0075665F">
          <w:rPr>
            <w:lang w:eastAsia="zh-HK"/>
          </w:rPr>
          <w:t>Once all the reports are checked, update to the server process should be done within 2 minutes.</w:t>
        </w:r>
      </w:ins>
    </w:p>
    <w:p w14:paraId="642D2D92" w14:textId="77777777" w:rsidR="009D1A7A" w:rsidRDefault="009D1A7A" w:rsidP="00EB3A57">
      <w:pPr>
        <w:jc w:val="both"/>
        <w:rPr>
          <w:ins w:id="60" w:author="Jyun Asakura" w:date="2014-09-22T11:27:00Z"/>
          <w:lang w:eastAsia="zh-HK"/>
        </w:rPr>
      </w:pPr>
    </w:p>
    <w:p w14:paraId="58664C12" w14:textId="349B8039" w:rsidR="00027818" w:rsidRPr="00027818" w:rsidRDefault="00027818" w:rsidP="00EB3A57">
      <w:pPr>
        <w:jc w:val="both"/>
        <w:rPr>
          <w:rFonts w:eastAsia="ＭＳ 明朝"/>
          <w:lang w:eastAsia="ja-JP"/>
          <w:rPrChange w:id="61" w:author="Jyun Asakura" w:date="2014-09-22T11:27:00Z">
            <w:rPr>
              <w:lang w:eastAsia="zh-HK"/>
            </w:rPr>
          </w:rPrChange>
        </w:rPr>
      </w:pPr>
      <w:ins w:id="62" w:author="Jyun Asakura" w:date="2014-09-22T11:27:00Z">
        <w:r>
          <w:rPr>
            <w:rFonts w:eastAsia="ＭＳ 明朝"/>
            <w:lang w:eastAsia="ja-JP"/>
          </w:rPr>
          <w:t xml:space="preserve">Besides the above points, system server should not </w:t>
        </w:r>
      </w:ins>
      <w:ins w:id="63" w:author="Jyun Asakura" w:date="2014-09-22T11:30:00Z">
        <w:r>
          <w:rPr>
            <w:rFonts w:eastAsia="ＭＳ 明朝"/>
            <w:lang w:eastAsia="ja-JP"/>
          </w:rPr>
          <w:t>shut down</w:t>
        </w:r>
      </w:ins>
      <w:ins w:id="64" w:author="Jyun Asakura" w:date="2014-09-22T11:27:00Z">
        <w:r>
          <w:rPr>
            <w:rFonts w:eastAsia="ＭＳ 明朝"/>
            <w:lang w:eastAsia="ja-JP"/>
          </w:rPr>
          <w:t xml:space="preserve"> over 2 minutes</w:t>
        </w:r>
      </w:ins>
      <w:ins w:id="65" w:author="Jyun Asakura" w:date="2014-09-22T11:46:00Z">
        <w:r w:rsidR="00173113">
          <w:rPr>
            <w:rFonts w:eastAsia="ＭＳ 明朝"/>
            <w:lang w:eastAsia="ja-JP"/>
          </w:rPr>
          <w:t xml:space="preserve"> including </w:t>
        </w:r>
      </w:ins>
      <w:ins w:id="66" w:author="Jyun Asakura" w:date="2014-09-22T11:47:00Z">
        <w:r w:rsidR="00173113">
          <w:rPr>
            <w:rFonts w:eastAsia="ＭＳ 明朝"/>
            <w:lang w:eastAsia="ja-JP"/>
          </w:rPr>
          <w:t>maintenance</w:t>
        </w:r>
      </w:ins>
      <w:ins w:id="67" w:author="Jyun Asakura" w:date="2014-09-22T11:30:00Z">
        <w:r>
          <w:rPr>
            <w:rFonts w:eastAsia="ＭＳ 明朝"/>
            <w:lang w:eastAsia="ja-JP"/>
          </w:rPr>
          <w:t xml:space="preserve">. If unexpected shut down happen, all the reports </w:t>
        </w:r>
      </w:ins>
      <w:ins w:id="68" w:author="Jyun Asakura" w:date="2014-09-22T11:31:00Z">
        <w:r>
          <w:rPr>
            <w:rFonts w:eastAsia="ＭＳ 明朝"/>
            <w:lang w:eastAsia="ja-JP"/>
          </w:rPr>
          <w:t xml:space="preserve">should </w:t>
        </w:r>
      </w:ins>
      <w:ins w:id="69" w:author="Jyun Asakura" w:date="2014-09-22T11:32:00Z">
        <w:r>
          <w:rPr>
            <w:rFonts w:eastAsia="ＭＳ 明朝"/>
            <w:lang w:eastAsia="ja-JP"/>
          </w:rPr>
          <w:t>be kept in the</w:t>
        </w:r>
      </w:ins>
      <w:ins w:id="70" w:author="Jyun Asakura" w:date="2014-09-22T11:30:00Z">
        <w:r>
          <w:rPr>
            <w:rFonts w:eastAsia="ＭＳ 明朝"/>
            <w:lang w:eastAsia="ja-JP"/>
          </w:rPr>
          <w:t xml:space="preserve"> buffer of the client side. </w:t>
        </w:r>
      </w:ins>
      <w:ins w:id="71" w:author="Jyun Asakura" w:date="2014-09-22T11:31:00Z">
        <w:r>
          <w:rPr>
            <w:rFonts w:eastAsia="ＭＳ 明朝"/>
            <w:lang w:eastAsia="ja-JP"/>
          </w:rPr>
          <w:t xml:space="preserve">Once the system is recovery all the </w:t>
        </w:r>
      </w:ins>
      <w:ins w:id="72" w:author="Jyun Asakura" w:date="2014-09-22T11:32:00Z">
        <w:r>
          <w:rPr>
            <w:rFonts w:eastAsia="ＭＳ 明朝"/>
            <w:lang w:eastAsia="ja-JP"/>
          </w:rPr>
          <w:t xml:space="preserve">buffered report should be </w:t>
        </w:r>
      </w:ins>
      <w:ins w:id="73" w:author="Jyun Asakura" w:date="2014-09-22T11:33:00Z">
        <w:r>
          <w:rPr>
            <w:rFonts w:eastAsia="ＭＳ 明朝"/>
            <w:lang w:eastAsia="ja-JP"/>
          </w:rPr>
          <w:t>uploaded to</w:t>
        </w:r>
      </w:ins>
      <w:ins w:id="74" w:author="Jyun Asakura" w:date="2014-09-22T11:32:00Z">
        <w:r>
          <w:rPr>
            <w:rFonts w:eastAsia="ＭＳ 明朝"/>
            <w:lang w:eastAsia="ja-JP"/>
          </w:rPr>
          <w:t xml:space="preserve"> the server automatically. </w:t>
        </w:r>
      </w:ins>
      <w:ins w:id="75" w:author="Jyun Asakura" w:date="2014-09-22T11:33:00Z">
        <w:r w:rsidR="001019E1">
          <w:rPr>
            <w:rFonts w:eastAsia="ＭＳ 明朝"/>
            <w:lang w:eastAsia="ja-JP"/>
          </w:rPr>
          <w:t xml:space="preserve">Fail to send report due to the server shut down is not acceptable. </w:t>
        </w:r>
      </w:ins>
    </w:p>
    <w:p w14:paraId="7B3B93E7" w14:textId="77777777" w:rsidR="0054307D" w:rsidRPr="0054307D" w:rsidRDefault="0054307D" w:rsidP="00EB3A57">
      <w:pPr>
        <w:pStyle w:val="3"/>
        <w:jc w:val="both"/>
        <w:rPr>
          <w:lang w:eastAsia="zh-HK"/>
        </w:rPr>
      </w:pPr>
      <w:r>
        <w:rPr>
          <w:rFonts w:hint="eastAsia"/>
          <w:lang w:eastAsia="zh-HK"/>
        </w:rPr>
        <w:t>Domain requirements</w:t>
      </w:r>
    </w:p>
    <w:p w14:paraId="37A5F6A9" w14:textId="6007882E" w:rsidR="00192826" w:rsidRPr="00D30337" w:rsidRDefault="00D30337" w:rsidP="00EB3A57">
      <w:pPr>
        <w:jc w:val="both"/>
        <w:rPr>
          <w:lang w:eastAsia="zh-HK"/>
        </w:rPr>
      </w:pPr>
      <w:r>
        <w:rPr>
          <w:rFonts w:hint="eastAsia"/>
          <w:lang w:eastAsia="zh-HK"/>
        </w:rPr>
        <w:t xml:space="preserve">The CRM </w:t>
      </w:r>
      <w:r>
        <w:rPr>
          <w:lang w:eastAsia="zh-HK"/>
        </w:rPr>
        <w:t>system</w:t>
      </w:r>
      <w:ins w:id="76" w:author="Jyun Asakura" w:date="2014-09-22T11:36:00Z">
        <w:r w:rsidR="008F3A80">
          <w:rPr>
            <w:lang w:eastAsia="zh-HK"/>
          </w:rPr>
          <w:t xml:space="preserve"> (both server side and client side)</w:t>
        </w:r>
      </w:ins>
      <w:r>
        <w:rPr>
          <w:rFonts w:hint="eastAsia"/>
          <w:lang w:eastAsia="zh-HK"/>
        </w:rPr>
        <w:t xml:space="preserve"> shall run on windows </w:t>
      </w:r>
      <w:proofErr w:type="spellStart"/>
      <w:r>
        <w:rPr>
          <w:rFonts w:hint="eastAsia"/>
          <w:lang w:eastAsia="zh-HK"/>
        </w:rPr>
        <w:t>os</w:t>
      </w:r>
      <w:proofErr w:type="spellEnd"/>
      <w:r>
        <w:rPr>
          <w:rFonts w:hint="eastAsia"/>
          <w:lang w:eastAsia="zh-HK"/>
        </w:rPr>
        <w:t xml:space="preserve"> and mac </w:t>
      </w:r>
      <w:proofErr w:type="spellStart"/>
      <w:r>
        <w:rPr>
          <w:rFonts w:hint="eastAsia"/>
          <w:lang w:eastAsia="zh-HK"/>
        </w:rPr>
        <w:t>os</w:t>
      </w:r>
      <w:proofErr w:type="spellEnd"/>
      <w:r>
        <w:rPr>
          <w:rFonts w:hint="eastAsia"/>
          <w:lang w:eastAsia="zh-HK"/>
        </w:rPr>
        <w:t xml:space="preserve"> which are the most common personal computer platform.  Main using the web technology </w:t>
      </w:r>
      <w:r>
        <w:rPr>
          <w:lang w:eastAsia="zh-HK"/>
        </w:rPr>
        <w:t>establishes</w:t>
      </w:r>
      <w:r>
        <w:rPr>
          <w:rFonts w:hint="eastAsia"/>
          <w:lang w:eastAsia="zh-HK"/>
        </w:rPr>
        <w:t xml:space="preserve"> this system.</w:t>
      </w:r>
      <w:r w:rsidR="00A8695E">
        <w:rPr>
          <w:rFonts w:hint="eastAsia"/>
          <w:lang w:eastAsia="zh-HK"/>
        </w:rPr>
        <w:t xml:space="preserve">  </w:t>
      </w:r>
      <w:r w:rsidR="00A8695E">
        <w:rPr>
          <w:lang w:eastAsia="zh-HK"/>
        </w:rPr>
        <w:t>T</w:t>
      </w:r>
      <w:r w:rsidR="00A8695E">
        <w:rPr>
          <w:rFonts w:hint="eastAsia"/>
          <w:lang w:eastAsia="zh-HK"/>
        </w:rPr>
        <w:t xml:space="preserve">herefore, it must have network </w:t>
      </w:r>
      <w:r w:rsidR="00A8695E">
        <w:rPr>
          <w:lang w:eastAsia="zh-HK"/>
        </w:rPr>
        <w:t>co</w:t>
      </w:r>
      <w:r w:rsidR="00A8695E">
        <w:rPr>
          <w:rFonts w:hint="eastAsia"/>
          <w:lang w:eastAsia="zh-HK"/>
        </w:rPr>
        <w:t>nnection</w:t>
      </w:r>
      <w:r w:rsidR="00AA53F2">
        <w:rPr>
          <w:rFonts w:hint="eastAsia"/>
          <w:lang w:eastAsia="zh-HK"/>
        </w:rPr>
        <w:t xml:space="preserve"> in a computer. </w:t>
      </w:r>
    </w:p>
    <w:p w14:paraId="74F4810A" w14:textId="77777777" w:rsidR="00454859" w:rsidRDefault="00454859" w:rsidP="005B51DE">
      <w:pPr>
        <w:pStyle w:val="1"/>
        <w:rPr>
          <w:lang w:eastAsia="zh-CN"/>
        </w:rPr>
      </w:pPr>
      <w:bookmarkStart w:id="77" w:name="_Toc398587082"/>
      <w:r>
        <w:t>System Implementation</w:t>
      </w:r>
      <w:bookmarkEnd w:id="77"/>
    </w:p>
    <w:p w14:paraId="6307600E" w14:textId="77777777" w:rsidR="002960D6" w:rsidRDefault="00CC51F3" w:rsidP="006B0D9B">
      <w:pPr>
        <w:pStyle w:val="2"/>
        <w:jc w:val="both"/>
        <w:rPr>
          <w:sz w:val="32"/>
          <w:szCs w:val="32"/>
        </w:rPr>
      </w:pPr>
      <w:bookmarkStart w:id="78" w:name="_Toc398587083"/>
      <w:r>
        <w:rPr>
          <w:sz w:val="32"/>
          <w:szCs w:val="32"/>
        </w:rPr>
        <w:t>Architecture</w:t>
      </w:r>
      <w:bookmarkEnd w:id="78"/>
    </w:p>
    <w:p w14:paraId="2CFCEA01" w14:textId="77777777"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14:paraId="7DA9F7EF" w14:textId="77777777" w:rsidR="006C2CCB" w:rsidRDefault="00136AFB" w:rsidP="006B0D9B">
      <w:pPr>
        <w:jc w:val="both"/>
        <w:rPr>
          <w:rFonts w:eastAsiaTheme="minorEastAsia"/>
          <w:lang w:eastAsia="zh-CN"/>
        </w:rPr>
      </w:pPr>
      <w:r>
        <w:rPr>
          <w:noProof/>
          <w:lang w:eastAsia="zh-CN"/>
        </w:rPr>
        <w:drawing>
          <wp:inline distT="0" distB="0" distL="0" distR="0" wp14:anchorId="779D4CAB" wp14:editId="6893271E">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7C998847" w14:textId="77777777" w:rsidR="00136AFB" w:rsidRPr="00403252" w:rsidRDefault="00CC51F3" w:rsidP="00136AFB">
      <w:pPr>
        <w:pStyle w:val="2"/>
        <w:jc w:val="both"/>
        <w:rPr>
          <w:sz w:val="32"/>
          <w:szCs w:val="32"/>
        </w:rPr>
      </w:pPr>
      <w:bookmarkStart w:id="79" w:name="_Toc398587084"/>
      <w:r>
        <w:rPr>
          <w:sz w:val="32"/>
          <w:szCs w:val="32"/>
        </w:rPr>
        <w:t>Data Modelling</w:t>
      </w:r>
      <w:bookmarkEnd w:id="79"/>
    </w:p>
    <w:p w14:paraId="290E00C2" w14:textId="77777777" w:rsidR="00136AFB" w:rsidRPr="00084A48" w:rsidRDefault="00136AFB" w:rsidP="00084A48">
      <w:pPr>
        <w:pStyle w:val="3"/>
      </w:pPr>
      <w:r w:rsidRPr="00084A48">
        <w:t>Identifying</w:t>
      </w:r>
      <w:r w:rsidRPr="00084A48">
        <w:rPr>
          <w:rFonts w:hint="eastAsia"/>
        </w:rPr>
        <w:t xml:space="preserve"> entity type</w:t>
      </w:r>
    </w:p>
    <w:tbl>
      <w:tblPr>
        <w:tblStyle w:val="ad"/>
        <w:tblW w:w="0" w:type="auto"/>
        <w:tblLook w:val="04A0" w:firstRow="1" w:lastRow="0" w:firstColumn="1" w:lastColumn="0" w:noHBand="0" w:noVBand="1"/>
      </w:tblPr>
      <w:tblGrid>
        <w:gridCol w:w="1761"/>
        <w:gridCol w:w="2742"/>
        <w:gridCol w:w="1421"/>
        <w:gridCol w:w="3093"/>
      </w:tblGrid>
      <w:tr w:rsidR="00136AFB" w:rsidRPr="00EB5630" w14:paraId="3133F7A2" w14:textId="77777777" w:rsidTr="00FC4F09">
        <w:tc>
          <w:tcPr>
            <w:tcW w:w="1809" w:type="dxa"/>
          </w:tcPr>
          <w:p w14:paraId="193FDAC9" w14:textId="77777777" w:rsidR="00136AFB" w:rsidRPr="00084A48" w:rsidRDefault="00136AFB" w:rsidP="00084A48">
            <w:pPr>
              <w:pStyle w:val="a6"/>
              <w:rPr>
                <w:lang w:eastAsia="zh-TW"/>
              </w:rPr>
            </w:pPr>
            <w:r w:rsidRPr="00084A48">
              <w:rPr>
                <w:rFonts w:hint="eastAsia"/>
                <w:lang w:eastAsia="zh-TW"/>
              </w:rPr>
              <w:t>Entity name</w:t>
            </w:r>
          </w:p>
        </w:tc>
        <w:tc>
          <w:tcPr>
            <w:tcW w:w="2812" w:type="dxa"/>
          </w:tcPr>
          <w:p w14:paraId="41B90F5C" w14:textId="77777777" w:rsidR="00136AFB" w:rsidRPr="00084A48" w:rsidRDefault="00136AFB" w:rsidP="00084A48">
            <w:pPr>
              <w:pStyle w:val="a6"/>
              <w:rPr>
                <w:lang w:eastAsia="zh-TW"/>
              </w:rPr>
            </w:pPr>
            <w:r w:rsidRPr="00084A48">
              <w:rPr>
                <w:rFonts w:hint="eastAsia"/>
                <w:lang w:eastAsia="zh-TW"/>
              </w:rPr>
              <w:t>Description</w:t>
            </w:r>
          </w:p>
        </w:tc>
        <w:tc>
          <w:tcPr>
            <w:tcW w:w="1441" w:type="dxa"/>
          </w:tcPr>
          <w:p w14:paraId="738F1B0E" w14:textId="77777777" w:rsidR="00136AFB" w:rsidRPr="00084A48" w:rsidRDefault="00136AFB" w:rsidP="00084A48">
            <w:pPr>
              <w:pStyle w:val="a6"/>
              <w:rPr>
                <w:lang w:eastAsia="zh-TW"/>
              </w:rPr>
            </w:pPr>
            <w:r w:rsidRPr="00084A48">
              <w:rPr>
                <w:rFonts w:hint="eastAsia"/>
                <w:lang w:eastAsia="zh-TW"/>
              </w:rPr>
              <w:t>Aliases</w:t>
            </w:r>
          </w:p>
        </w:tc>
        <w:tc>
          <w:tcPr>
            <w:tcW w:w="3181" w:type="dxa"/>
          </w:tcPr>
          <w:p w14:paraId="540DD1BC" w14:textId="77777777" w:rsidR="00136AFB" w:rsidRPr="00084A48" w:rsidRDefault="00136AFB" w:rsidP="00084A48">
            <w:pPr>
              <w:pStyle w:val="a6"/>
              <w:rPr>
                <w:lang w:eastAsia="zh-TW"/>
              </w:rPr>
            </w:pPr>
            <w:r w:rsidRPr="00084A48">
              <w:rPr>
                <w:rFonts w:hint="eastAsia"/>
                <w:lang w:eastAsia="zh-TW"/>
              </w:rPr>
              <w:t>Occurrence</w:t>
            </w:r>
          </w:p>
        </w:tc>
      </w:tr>
      <w:tr w:rsidR="00136AFB" w:rsidRPr="00EB5630" w14:paraId="2DC36ECB" w14:textId="77777777" w:rsidTr="00FC4F09">
        <w:tc>
          <w:tcPr>
            <w:tcW w:w="1809" w:type="dxa"/>
          </w:tcPr>
          <w:p w14:paraId="31AFCFA1" w14:textId="77777777" w:rsidR="00136AFB" w:rsidRPr="00084A48" w:rsidRDefault="00136AFB" w:rsidP="00084A48">
            <w:pPr>
              <w:pStyle w:val="a6"/>
              <w:rPr>
                <w:rFonts w:eastAsiaTheme="minorEastAsia"/>
                <w:lang w:eastAsia="zh-CN"/>
              </w:rPr>
            </w:pPr>
            <w:r w:rsidRPr="00084A48">
              <w:rPr>
                <w:rFonts w:eastAsiaTheme="minorEastAsia" w:hint="eastAsia"/>
                <w:lang w:eastAsia="zh-CN"/>
              </w:rPr>
              <w:t>Staff</w:t>
            </w:r>
          </w:p>
        </w:tc>
        <w:tc>
          <w:tcPr>
            <w:tcW w:w="2812" w:type="dxa"/>
          </w:tcPr>
          <w:p w14:paraId="40BD1BCB" w14:textId="77777777" w:rsidR="00136AFB" w:rsidRPr="00084A48" w:rsidRDefault="00136AFB" w:rsidP="00084A48">
            <w:pPr>
              <w:pStyle w:val="a6"/>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14:paraId="31E01F73" w14:textId="77777777" w:rsidR="00136AFB" w:rsidRPr="00084A48" w:rsidRDefault="00115060" w:rsidP="00084A48">
            <w:pPr>
              <w:pStyle w:val="a6"/>
              <w:rPr>
                <w:rFonts w:eastAsiaTheme="minorEastAsia"/>
                <w:lang w:eastAsia="zh-CN"/>
              </w:rPr>
            </w:pPr>
            <w:r w:rsidRPr="00084A48">
              <w:rPr>
                <w:rFonts w:eastAsiaTheme="minorEastAsia" w:hint="eastAsia"/>
                <w:lang w:eastAsia="zh-CN"/>
              </w:rPr>
              <w:t>Staff</w:t>
            </w:r>
          </w:p>
        </w:tc>
        <w:tc>
          <w:tcPr>
            <w:tcW w:w="3181" w:type="dxa"/>
          </w:tcPr>
          <w:p w14:paraId="7E235D69" w14:textId="77777777" w:rsidR="00136AFB" w:rsidRPr="00084A48" w:rsidRDefault="00136AFB" w:rsidP="00084A48">
            <w:pPr>
              <w:pStyle w:val="a6"/>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14:paraId="79CEC84C" w14:textId="77777777" w:rsidTr="00084A48">
        <w:trPr>
          <w:trHeight w:val="1550"/>
        </w:trPr>
        <w:tc>
          <w:tcPr>
            <w:tcW w:w="1809" w:type="dxa"/>
          </w:tcPr>
          <w:p w14:paraId="3D7E4015"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Post</w:t>
            </w:r>
          </w:p>
        </w:tc>
        <w:tc>
          <w:tcPr>
            <w:tcW w:w="2812" w:type="dxa"/>
          </w:tcPr>
          <w:p w14:paraId="2F6D3368" w14:textId="77777777" w:rsidR="00115060" w:rsidRPr="00084A48" w:rsidRDefault="00115060" w:rsidP="00084A48">
            <w:pPr>
              <w:pStyle w:val="a6"/>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14:paraId="0B59E517"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Problem</w:t>
            </w:r>
          </w:p>
        </w:tc>
        <w:tc>
          <w:tcPr>
            <w:tcW w:w="3181" w:type="dxa"/>
          </w:tcPr>
          <w:p w14:paraId="12B661B3" w14:textId="77777777" w:rsidR="00115060" w:rsidRPr="00084A48" w:rsidRDefault="00115060" w:rsidP="00084A48">
            <w:pPr>
              <w:pStyle w:val="a6"/>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14:paraId="0CE6F543" w14:textId="77777777" w:rsidR="00403252" w:rsidRPr="00084A48" w:rsidRDefault="00403252" w:rsidP="006B0D9B">
      <w:pPr>
        <w:jc w:val="both"/>
        <w:rPr>
          <w:lang w:eastAsia="zh-HK"/>
        </w:rPr>
      </w:pPr>
      <w:r>
        <w:rPr>
          <w:rFonts w:eastAsiaTheme="minorEastAsia" w:hint="eastAsia"/>
          <w:noProof/>
          <w:lang w:eastAsia="zh-CN"/>
        </w:rPr>
        <w:drawing>
          <wp:inline distT="0" distB="0" distL="0" distR="0" wp14:anchorId="7050926C" wp14:editId="5E0E21FC">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14:paraId="224483ED" w14:textId="77777777" w:rsidTr="00084A48">
        <w:tc>
          <w:tcPr>
            <w:tcW w:w="1394" w:type="dxa"/>
            <w:tcBorders>
              <w:bottom w:val="single" w:sz="4" w:space="0" w:color="auto"/>
            </w:tcBorders>
          </w:tcPr>
          <w:p w14:paraId="135BC350" w14:textId="77777777" w:rsidR="00FC4F09" w:rsidRPr="00EB5630" w:rsidRDefault="00FC4F09" w:rsidP="00084A48">
            <w:pPr>
              <w:pStyle w:val="a6"/>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14:paraId="4260A1D7" w14:textId="77777777" w:rsidR="00FC4F09" w:rsidRPr="00EB5630" w:rsidRDefault="00FC4F09" w:rsidP="00084A48">
            <w:pPr>
              <w:pStyle w:val="a6"/>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14:paraId="102D7D6A" w14:textId="77777777" w:rsidR="00FC4F09" w:rsidRPr="00EB5630" w:rsidRDefault="00FC4F09" w:rsidP="00084A48">
            <w:pPr>
              <w:pStyle w:val="a6"/>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14:paraId="3C3109D9" w14:textId="77777777" w:rsidR="00FC4F09" w:rsidRPr="00EB5630" w:rsidRDefault="00FC4F09" w:rsidP="00084A48">
            <w:pPr>
              <w:pStyle w:val="a6"/>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14:paraId="4053A877" w14:textId="77777777" w:rsidR="00FC4F09" w:rsidRPr="00EB5630" w:rsidRDefault="00FC4F09" w:rsidP="00084A48">
            <w:pPr>
              <w:pStyle w:val="a6"/>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14:paraId="6472C6E1" w14:textId="77777777" w:rsidR="00FC4F09" w:rsidRPr="00EB5630" w:rsidRDefault="00FC4F09" w:rsidP="00084A48">
            <w:pPr>
              <w:pStyle w:val="a6"/>
              <w:rPr>
                <w:lang w:eastAsia="zh-TW"/>
              </w:rPr>
            </w:pPr>
            <w:r w:rsidRPr="00EB5630">
              <w:rPr>
                <w:lang w:eastAsia="zh-TW"/>
              </w:rPr>
              <w:t>M</w:t>
            </w:r>
            <w:r w:rsidRPr="00EB5630">
              <w:rPr>
                <w:rFonts w:hint="eastAsia"/>
                <w:lang w:eastAsia="zh-TW"/>
              </w:rPr>
              <w:t>ulti-valued</w:t>
            </w:r>
          </w:p>
        </w:tc>
      </w:tr>
      <w:tr w:rsidR="00084A48" w:rsidRPr="00EB5630" w14:paraId="4C7A7E16" w14:textId="77777777" w:rsidTr="0054307D">
        <w:tc>
          <w:tcPr>
            <w:tcW w:w="1394" w:type="dxa"/>
            <w:vMerge w:val="restart"/>
          </w:tcPr>
          <w:p w14:paraId="3985DAF0" w14:textId="77777777" w:rsidR="00084A48" w:rsidRPr="00FC4F09" w:rsidRDefault="00084A48" w:rsidP="00084A48">
            <w:pPr>
              <w:pStyle w:val="a6"/>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14:paraId="5F2CF9BC" w14:textId="77777777" w:rsidR="00084A48" w:rsidRPr="00EB5630" w:rsidRDefault="00084A48" w:rsidP="00084A48">
            <w:pPr>
              <w:pStyle w:val="a6"/>
              <w:rPr>
                <w:lang w:eastAsia="zh-TW"/>
              </w:rPr>
            </w:pPr>
            <w:r w:rsidRPr="00EB5630">
              <w:rPr>
                <w:rFonts w:hint="eastAsia"/>
                <w:lang w:eastAsia="zh-TW"/>
              </w:rPr>
              <w:t>Email</w:t>
            </w:r>
          </w:p>
        </w:tc>
        <w:tc>
          <w:tcPr>
            <w:tcW w:w="1991" w:type="dxa"/>
            <w:tcBorders>
              <w:bottom w:val="single" w:sz="4" w:space="0" w:color="auto"/>
            </w:tcBorders>
          </w:tcPr>
          <w:p w14:paraId="5B758540" w14:textId="77777777" w:rsidR="00084A48" w:rsidRPr="00EB5630" w:rsidRDefault="00084A48" w:rsidP="00084A48">
            <w:pPr>
              <w:pStyle w:val="a6"/>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14:paraId="4685CDED" w14:textId="77777777" w:rsidR="00084A48" w:rsidRPr="00EB5630" w:rsidRDefault="00084A48" w:rsidP="00084A48">
            <w:pPr>
              <w:pStyle w:val="a6"/>
              <w:rPr>
                <w:lang w:eastAsia="zh-TW"/>
              </w:rPr>
            </w:pPr>
            <w:bookmarkStart w:id="80" w:name="OLE_LINK9"/>
            <w:bookmarkStart w:id="81" w:name="OLE_LINK10"/>
            <w:r w:rsidRPr="00EB5630">
              <w:rPr>
                <w:rFonts w:hint="eastAsia"/>
                <w:lang w:eastAsia="zh-TW"/>
              </w:rPr>
              <w:t>30 variable characters</w:t>
            </w:r>
            <w:bookmarkEnd w:id="80"/>
            <w:bookmarkEnd w:id="81"/>
          </w:p>
        </w:tc>
        <w:tc>
          <w:tcPr>
            <w:tcW w:w="850" w:type="dxa"/>
            <w:tcBorders>
              <w:bottom w:val="single" w:sz="4" w:space="0" w:color="auto"/>
            </w:tcBorders>
          </w:tcPr>
          <w:p w14:paraId="1639E999" w14:textId="77777777" w:rsidR="00084A48" w:rsidRPr="00EB5630" w:rsidRDefault="00084A48" w:rsidP="00084A48">
            <w:pPr>
              <w:pStyle w:val="a6"/>
              <w:rPr>
                <w:lang w:eastAsia="zh-TW"/>
              </w:rPr>
            </w:pPr>
            <w:r w:rsidRPr="00EB5630">
              <w:rPr>
                <w:rFonts w:hint="eastAsia"/>
                <w:lang w:eastAsia="zh-TW"/>
              </w:rPr>
              <w:t>No</w:t>
            </w:r>
          </w:p>
        </w:tc>
        <w:tc>
          <w:tcPr>
            <w:tcW w:w="993" w:type="dxa"/>
            <w:tcBorders>
              <w:bottom w:val="single" w:sz="4" w:space="0" w:color="auto"/>
            </w:tcBorders>
          </w:tcPr>
          <w:p w14:paraId="46C346A8"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21178A30" w14:textId="77777777" w:rsidTr="0054307D">
        <w:tc>
          <w:tcPr>
            <w:tcW w:w="1394" w:type="dxa"/>
            <w:vMerge/>
          </w:tcPr>
          <w:p w14:paraId="1243F0C8"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378D384" w14:textId="77777777" w:rsidR="00084A48" w:rsidRPr="00EB5630" w:rsidRDefault="00084A48" w:rsidP="00084A48">
            <w:pPr>
              <w:pStyle w:val="a6"/>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5D5744E5" w14:textId="77777777" w:rsidR="00084A48" w:rsidRPr="00FC4F09" w:rsidRDefault="00084A48" w:rsidP="00084A48">
            <w:pPr>
              <w:pStyle w:val="a6"/>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77FAEC24"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704210F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3190F519"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0883C7FE" w14:textId="77777777" w:rsidTr="0054307D">
        <w:tc>
          <w:tcPr>
            <w:tcW w:w="1394" w:type="dxa"/>
            <w:vMerge/>
          </w:tcPr>
          <w:p w14:paraId="1F1D1F91"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3B50C622" w14:textId="77777777" w:rsidR="00084A48" w:rsidRPr="00FC4F09" w:rsidRDefault="00084A48" w:rsidP="00084A48">
            <w:pPr>
              <w:pStyle w:val="a6"/>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24CDD2A1" w14:textId="77777777" w:rsidR="00084A48" w:rsidRPr="00FC4F09" w:rsidRDefault="00084A48" w:rsidP="00084A48">
            <w:pPr>
              <w:pStyle w:val="a6"/>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071640E2" w14:textId="77777777" w:rsidR="00084A48" w:rsidRPr="00EB5630" w:rsidRDefault="00084A48" w:rsidP="00084A48">
            <w:pPr>
              <w:pStyle w:val="a6"/>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7BC3E22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24C72FDC"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455C7BAC" w14:textId="77777777" w:rsidTr="0054307D">
        <w:tc>
          <w:tcPr>
            <w:tcW w:w="1394" w:type="dxa"/>
            <w:vMerge/>
            <w:tcBorders>
              <w:bottom w:val="single" w:sz="4" w:space="0" w:color="auto"/>
            </w:tcBorders>
          </w:tcPr>
          <w:p w14:paraId="429C102C"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8254AF6" w14:textId="77777777" w:rsidR="00084A48" w:rsidRPr="00EB5630" w:rsidRDefault="00084A48" w:rsidP="00084A48">
            <w:pPr>
              <w:pStyle w:val="a6"/>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49B9BD8C" w14:textId="77777777" w:rsidR="00084A48" w:rsidRPr="00EB5630" w:rsidRDefault="00084A48" w:rsidP="00084A48">
            <w:pPr>
              <w:pStyle w:val="a6"/>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75A97933" w14:textId="77777777" w:rsidR="00084A48" w:rsidRPr="00EB5630" w:rsidRDefault="00084A48" w:rsidP="00084A48">
            <w:pPr>
              <w:pStyle w:val="a6"/>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14:paraId="019B9576"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48C19420"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171EF302" w14:textId="77777777" w:rsidTr="0054307D">
        <w:tc>
          <w:tcPr>
            <w:tcW w:w="1394" w:type="dxa"/>
            <w:vMerge w:val="restart"/>
            <w:tcBorders>
              <w:top w:val="single" w:sz="4" w:space="0" w:color="auto"/>
            </w:tcBorders>
          </w:tcPr>
          <w:p w14:paraId="080157F2" w14:textId="77777777" w:rsidR="00084A48" w:rsidRPr="00EB5630" w:rsidRDefault="00084A48" w:rsidP="00084A48">
            <w:pPr>
              <w:pStyle w:val="a6"/>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14:paraId="369785F4" w14:textId="77777777" w:rsidR="00084A48" w:rsidRPr="00FC4F09" w:rsidRDefault="00084A48" w:rsidP="00084A48">
            <w:pPr>
              <w:pStyle w:val="a6"/>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14:paraId="6DFAAD77" w14:textId="77777777" w:rsidR="00084A48" w:rsidRPr="00FC4F09" w:rsidRDefault="00084A48" w:rsidP="00084A48">
            <w:pPr>
              <w:pStyle w:val="a6"/>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14:paraId="44DDA78A" w14:textId="77777777" w:rsidR="00084A48" w:rsidRPr="00EB5630" w:rsidRDefault="00084A48" w:rsidP="00084A48">
            <w:pPr>
              <w:pStyle w:val="a6"/>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14:paraId="067135F9"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403046F5"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00730347" w14:textId="77777777" w:rsidTr="00084A48">
        <w:tc>
          <w:tcPr>
            <w:tcW w:w="1394" w:type="dxa"/>
            <w:vMerge/>
          </w:tcPr>
          <w:p w14:paraId="195D4A94" w14:textId="77777777" w:rsidR="00084A48" w:rsidRPr="00EB5630" w:rsidRDefault="00084A48" w:rsidP="00084A48">
            <w:pPr>
              <w:pStyle w:val="a6"/>
              <w:rPr>
                <w:lang w:eastAsia="zh-TW"/>
              </w:rPr>
            </w:pPr>
          </w:p>
        </w:tc>
        <w:tc>
          <w:tcPr>
            <w:tcW w:w="1577" w:type="dxa"/>
            <w:tcBorders>
              <w:top w:val="single" w:sz="4" w:space="0" w:color="auto"/>
              <w:bottom w:val="single" w:sz="4" w:space="0" w:color="auto"/>
            </w:tcBorders>
          </w:tcPr>
          <w:p w14:paraId="2B02C1BF" w14:textId="77777777" w:rsidR="00084A48" w:rsidRPr="00FC4F09" w:rsidRDefault="00084A48" w:rsidP="00084A48">
            <w:pPr>
              <w:pStyle w:val="a6"/>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14:paraId="23CF75C9" w14:textId="77777777" w:rsidR="00084A48" w:rsidRPr="00EB5630" w:rsidRDefault="00084A48" w:rsidP="00084A48">
            <w:pPr>
              <w:pStyle w:val="a6"/>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14:paraId="68E658BD" w14:textId="77777777" w:rsidR="00084A48" w:rsidRPr="00EB5630" w:rsidRDefault="00084A48" w:rsidP="00084A48">
            <w:pPr>
              <w:pStyle w:val="a6"/>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14:paraId="67E737C1"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2C52D2F0"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64265405" w14:textId="77777777" w:rsidTr="00084A48">
        <w:tc>
          <w:tcPr>
            <w:tcW w:w="1394" w:type="dxa"/>
            <w:vMerge/>
            <w:tcBorders>
              <w:right w:val="single" w:sz="4" w:space="0" w:color="auto"/>
            </w:tcBorders>
          </w:tcPr>
          <w:p w14:paraId="57517636"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B30D107" w14:textId="77777777" w:rsidR="00084A48" w:rsidRPr="00EB5630" w:rsidRDefault="00084A48" w:rsidP="00084A48">
            <w:pPr>
              <w:pStyle w:val="a6"/>
              <w:rPr>
                <w:lang w:eastAsia="zh-TW"/>
              </w:rPr>
            </w:pPr>
            <w:proofErr w:type="spellStart"/>
            <w:r w:rsidRPr="00EB5630">
              <w:rPr>
                <w:lang w:eastAsia="zh-TW"/>
              </w:rPr>
              <w:t>P</w:t>
            </w:r>
            <w:r>
              <w:rPr>
                <w:rFonts w:eastAsiaTheme="minorEastAsia" w:hint="eastAsia"/>
                <w:lang w:eastAsia="zh-CN"/>
              </w:rPr>
              <w:t>ost</w:t>
            </w:r>
            <w:r w:rsidRPr="00EB5630">
              <w:rPr>
                <w:rFonts w:hint="eastAsia"/>
                <w:lang w:eastAsia="zh-TW"/>
              </w:rPr>
              <w:t>Date</w:t>
            </w:r>
            <w:proofErr w:type="spellEnd"/>
          </w:p>
        </w:tc>
        <w:tc>
          <w:tcPr>
            <w:tcW w:w="1991" w:type="dxa"/>
            <w:tcBorders>
              <w:top w:val="single" w:sz="4" w:space="0" w:color="auto"/>
              <w:left w:val="single" w:sz="4" w:space="0" w:color="auto"/>
              <w:bottom w:val="single" w:sz="4" w:space="0" w:color="auto"/>
              <w:right w:val="single" w:sz="4" w:space="0" w:color="auto"/>
            </w:tcBorders>
          </w:tcPr>
          <w:p w14:paraId="4ACFF5EC" w14:textId="77777777" w:rsidR="00084A48" w:rsidRPr="00084A48" w:rsidRDefault="00084A48" w:rsidP="00084A48">
            <w:pPr>
              <w:pStyle w:val="a6"/>
              <w:rPr>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271A4CA8" w14:textId="77777777" w:rsidR="00084A48" w:rsidRPr="00EB5630" w:rsidRDefault="00084A48" w:rsidP="00084A48">
            <w:pPr>
              <w:pStyle w:val="a6"/>
              <w:rPr>
                <w:lang w:eastAsia="zh-TW"/>
              </w:rPr>
            </w:pPr>
            <w:r w:rsidRPr="00EB5630">
              <w:rPr>
                <w:rFonts w:hint="eastAsia"/>
                <w:lang w:eastAsia="zh-TW"/>
              </w:rPr>
              <w:t>Date</w:t>
            </w:r>
          </w:p>
          <w:p w14:paraId="36FB8E6A" w14:textId="77777777" w:rsidR="00084A48" w:rsidRPr="00EB5630"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6B9359FD" w14:textId="77777777" w:rsidR="00084A48" w:rsidRPr="00EB5630" w:rsidRDefault="00084A48" w:rsidP="00084A48">
            <w:pPr>
              <w:pStyle w:val="a6"/>
              <w:rPr>
                <w:lang w:eastAsia="zh-TW"/>
              </w:rPr>
            </w:pPr>
            <w:r w:rsidRPr="00EB5630">
              <w:rPr>
                <w:rFonts w:hint="eastAsia"/>
                <w:lang w:eastAsia="zh-TW"/>
              </w:rPr>
              <w:t xml:space="preserve">No </w:t>
            </w:r>
          </w:p>
          <w:p w14:paraId="0EF024D1" w14:textId="77777777" w:rsidR="00084A48" w:rsidRPr="00EB5630"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2DC11A9A"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r>
      <w:tr w:rsidR="00084A48" w:rsidRPr="00EB5630" w14:paraId="758AE2D6" w14:textId="77777777" w:rsidTr="00084A48">
        <w:trPr>
          <w:trHeight w:val="568"/>
        </w:trPr>
        <w:tc>
          <w:tcPr>
            <w:tcW w:w="1394" w:type="dxa"/>
            <w:vMerge/>
            <w:tcBorders>
              <w:bottom w:val="single" w:sz="4" w:space="0" w:color="auto"/>
              <w:right w:val="single" w:sz="4" w:space="0" w:color="auto"/>
            </w:tcBorders>
          </w:tcPr>
          <w:p w14:paraId="2D7227FF"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0F7535DC" w14:textId="77777777" w:rsidR="00084A48" w:rsidRPr="00FC4F09" w:rsidRDefault="00084A48" w:rsidP="00084A48">
            <w:pPr>
              <w:pStyle w:val="a6"/>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1E9FF2B2" w14:textId="77777777" w:rsidR="00084A48" w:rsidRPr="00FC4F09" w:rsidRDefault="00084A48" w:rsidP="00084A48">
            <w:pPr>
              <w:pStyle w:val="a6"/>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792E4BDC"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002135C8"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1518DAB4" w14:textId="77777777" w:rsidR="00084A48" w:rsidRPr="00EB5630" w:rsidRDefault="00084A48" w:rsidP="00084A48">
            <w:pPr>
              <w:pStyle w:val="a6"/>
              <w:rPr>
                <w:lang w:eastAsia="zh-TW"/>
              </w:rPr>
            </w:pPr>
            <w:r w:rsidRPr="00EB5630">
              <w:rPr>
                <w:rFonts w:hint="eastAsia"/>
                <w:lang w:eastAsia="zh-TW"/>
              </w:rPr>
              <w:t>No</w:t>
            </w:r>
          </w:p>
        </w:tc>
      </w:tr>
    </w:tbl>
    <w:p w14:paraId="6C2D23D5" w14:textId="77777777" w:rsidR="00403252" w:rsidRPr="00403252" w:rsidRDefault="00403252" w:rsidP="006B0D9B">
      <w:pPr>
        <w:jc w:val="both"/>
        <w:rPr>
          <w:rFonts w:eastAsiaTheme="minorEastAsia"/>
          <w:lang w:eastAsia="zh-CN"/>
        </w:rPr>
      </w:pPr>
    </w:p>
    <w:p w14:paraId="1AC48A9B" w14:textId="77777777" w:rsidR="00E750C4" w:rsidRDefault="00E750C4">
      <w:pPr>
        <w:spacing w:before="0" w:after="200" w:line="276" w:lineRule="auto"/>
        <w:rPr>
          <w:smallCaps/>
          <w:spacing w:val="5"/>
          <w:sz w:val="32"/>
          <w:szCs w:val="32"/>
        </w:rPr>
      </w:pPr>
      <w:r>
        <w:rPr>
          <w:sz w:val="32"/>
          <w:szCs w:val="32"/>
        </w:rPr>
        <w:br w:type="page"/>
      </w:r>
    </w:p>
    <w:p w14:paraId="01062944" w14:textId="77777777" w:rsidR="002960D6" w:rsidRDefault="00CC51F3" w:rsidP="006B0D9B">
      <w:pPr>
        <w:pStyle w:val="2"/>
        <w:jc w:val="both"/>
        <w:rPr>
          <w:sz w:val="32"/>
          <w:szCs w:val="32"/>
        </w:rPr>
      </w:pPr>
      <w:bookmarkStart w:id="82" w:name="_Toc398587085"/>
      <w:r>
        <w:rPr>
          <w:sz w:val="32"/>
          <w:szCs w:val="32"/>
        </w:rPr>
        <w:t>Enhancement to existing system</w:t>
      </w:r>
      <w:bookmarkEnd w:id="82"/>
    </w:p>
    <w:p w14:paraId="6469B7B8" w14:textId="77777777" w:rsidR="002960D6" w:rsidRDefault="00C500EF" w:rsidP="006B0D9B">
      <w:pPr>
        <w:jc w:val="both"/>
      </w:pPr>
      <w:r>
        <w:t xml:space="preserve">The improvement system will be design as a new application mainly used by the casino. </w:t>
      </w:r>
      <w:r w:rsidR="00C91EE0">
        <w:t xml:space="preserve">This system provides </w:t>
      </w:r>
      <w:proofErr w:type="spellStart"/>
      <w:proofErr w:type="gramStart"/>
      <w:r w:rsidR="00C91EE0">
        <w:t>a</w:t>
      </w:r>
      <w:proofErr w:type="spellEnd"/>
      <w:proofErr w:type="gramEnd"/>
      <w:r w:rsidR="00C91EE0">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w:t>
      </w:r>
      <w:proofErr w:type="spellStart"/>
      <w:r w:rsidR="00C064E9" w:rsidRPr="00C064E9">
        <w:rPr>
          <w:strike/>
        </w:rPr>
        <w:t>inefficient.</w:t>
      </w:r>
      <w:r w:rsidR="006C60A4">
        <w:t>In</w:t>
      </w:r>
      <w:proofErr w:type="spellEnd"/>
      <w:r w:rsidR="006C60A4">
        <w:t xml:space="preserve">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14:paraId="46B9F984" w14:textId="77777777" w:rsidR="002960D6" w:rsidRDefault="00CC51F3" w:rsidP="006B0D9B">
      <w:pPr>
        <w:pStyle w:val="2"/>
        <w:jc w:val="both"/>
        <w:rPr>
          <w:sz w:val="32"/>
          <w:szCs w:val="32"/>
        </w:rPr>
      </w:pPr>
      <w:bookmarkStart w:id="83" w:name="_Toc398587086"/>
      <w:r>
        <w:rPr>
          <w:sz w:val="32"/>
          <w:szCs w:val="32"/>
        </w:rPr>
        <w:t>Key problems and their solutions</w:t>
      </w:r>
      <w:bookmarkEnd w:id="83"/>
    </w:p>
    <w:p w14:paraId="67A622EE" w14:textId="77777777"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14:paraId="6B96E677" w14:textId="77777777" w:rsidR="006C2CCB" w:rsidRDefault="006C2CCB" w:rsidP="006C2CCB">
      <w:pPr>
        <w:pStyle w:val="1"/>
      </w:pPr>
      <w:bookmarkStart w:id="84" w:name="_Toc398587087"/>
      <w:r>
        <w:t>Results and discussion</w:t>
      </w:r>
      <w:bookmarkEnd w:id="84"/>
    </w:p>
    <w:p w14:paraId="1714538D" w14:textId="77777777" w:rsidR="006C2CCB" w:rsidRDefault="006C2CCB" w:rsidP="006C2CCB">
      <w:pPr>
        <w:pStyle w:val="2"/>
        <w:jc w:val="both"/>
        <w:rPr>
          <w:sz w:val="32"/>
          <w:szCs w:val="32"/>
        </w:rPr>
      </w:pPr>
      <w:bookmarkStart w:id="85" w:name="_Toc398587088"/>
      <w:r>
        <w:rPr>
          <w:sz w:val="32"/>
          <w:szCs w:val="32"/>
        </w:rPr>
        <w:t>Project Outcome</w:t>
      </w:r>
      <w:bookmarkEnd w:id="85"/>
    </w:p>
    <w:p w14:paraId="01D6067E" w14:textId="77777777" w:rsidR="006C2CCB" w:rsidRDefault="006C2CCB" w:rsidP="006C2CCB">
      <w:pPr>
        <w:jc w:val="both"/>
      </w:pPr>
      <w:r w:rsidRPr="00F733E5">
        <w:t>For gathering information</w:t>
      </w:r>
    </w:p>
    <w:p w14:paraId="0AC3C114" w14:textId="77777777" w:rsidR="006C2CCB" w:rsidRDefault="006C2CCB" w:rsidP="006C2CCB">
      <w:pPr>
        <w:pStyle w:val="2"/>
        <w:jc w:val="both"/>
        <w:rPr>
          <w:sz w:val="32"/>
          <w:szCs w:val="32"/>
        </w:rPr>
      </w:pPr>
      <w:bookmarkStart w:id="86" w:name="_Toc398587089"/>
      <w:r>
        <w:rPr>
          <w:sz w:val="32"/>
          <w:szCs w:val="32"/>
        </w:rPr>
        <w:t>System evaluation</w:t>
      </w:r>
      <w:bookmarkEnd w:id="86"/>
    </w:p>
    <w:p w14:paraId="12D2E3AD" w14:textId="77777777" w:rsidR="006C2CCB" w:rsidRDefault="006C2CCB" w:rsidP="006C2CCB">
      <w:pPr>
        <w:jc w:val="both"/>
      </w:pPr>
      <w:r w:rsidRPr="00F733E5">
        <w:t>For gathering information</w:t>
      </w:r>
    </w:p>
    <w:p w14:paraId="3F75324A" w14:textId="77777777" w:rsidR="006C2CCB" w:rsidRDefault="006C2CCB" w:rsidP="006C2CCB">
      <w:pPr>
        <w:jc w:val="both"/>
      </w:pPr>
    </w:p>
    <w:p w14:paraId="0E17124C" w14:textId="77777777" w:rsidR="00682425" w:rsidRPr="00682425" w:rsidRDefault="00682425" w:rsidP="00682425"/>
    <w:p w14:paraId="26259B78" w14:textId="77777777" w:rsidR="00FB1732" w:rsidRDefault="00FB1732" w:rsidP="00550D60">
      <w:pPr>
        <w:pStyle w:val="1"/>
        <w:numPr>
          <w:ilvl w:val="0"/>
          <w:numId w:val="0"/>
        </w:numPr>
      </w:pPr>
      <w:bookmarkStart w:id="87" w:name="_Toc398587090"/>
      <w:r>
        <w:t>Appendix</w:t>
      </w:r>
      <w:bookmarkEnd w:id="87"/>
    </w:p>
    <w:p w14:paraId="0BCA045E" w14:textId="77777777" w:rsidR="00FB1732" w:rsidRDefault="00FF24DD" w:rsidP="00550D60">
      <w:pPr>
        <w:pStyle w:val="2"/>
        <w:numPr>
          <w:ilvl w:val="0"/>
          <w:numId w:val="0"/>
        </w:numPr>
      </w:pPr>
      <w:bookmarkStart w:id="88" w:name="_Toc398587091"/>
      <w:r>
        <w:t>Project plan</w:t>
      </w:r>
      <w:bookmarkEnd w:id="88"/>
    </w:p>
    <w:p w14:paraId="60163F59" w14:textId="77777777" w:rsidR="004413F7" w:rsidRDefault="00A825ED">
      <w:pPr>
        <w:spacing w:before="0" w:after="200" w:line="276" w:lineRule="auto"/>
      </w:pPr>
      <w:r w:rsidRPr="00A825ED">
        <w:rPr>
          <w:highlight w:val="yellow"/>
        </w:rPr>
        <w:t xml:space="preserve">Gantt </w:t>
      </w:r>
      <w:proofErr w:type="gramStart"/>
      <w:r w:rsidRPr="00A825ED">
        <w:rPr>
          <w:highlight w:val="yellow"/>
        </w:rPr>
        <w:t>Chart</w:t>
      </w:r>
      <w:proofErr w:type="gramEnd"/>
    </w:p>
    <w:p w14:paraId="508911D2" w14:textId="77777777" w:rsidR="004413F7" w:rsidRPr="008C04C8" w:rsidRDefault="004413F7">
      <w:pPr>
        <w:spacing w:before="0" w:after="200" w:line="276" w:lineRule="auto"/>
        <w:rPr>
          <w:rFonts w:eastAsiaTheme="minorEastAsia"/>
          <w:lang w:eastAsia="zh-CN"/>
        </w:rPr>
      </w:pPr>
    </w:p>
    <w:p w14:paraId="357D92FC" w14:textId="77777777" w:rsidR="004413F7" w:rsidRDefault="004413F7">
      <w:pPr>
        <w:spacing w:before="0" w:after="200" w:line="276" w:lineRule="auto"/>
      </w:pPr>
      <w:r>
        <w:br w:type="page"/>
      </w:r>
    </w:p>
    <w:p w14:paraId="2D7CA464" w14:textId="77777777" w:rsidR="004413F7" w:rsidRDefault="004413F7" w:rsidP="004413F7">
      <w:pPr>
        <w:pStyle w:val="1"/>
        <w:numPr>
          <w:ilvl w:val="0"/>
          <w:numId w:val="0"/>
        </w:numPr>
      </w:pPr>
      <w:bookmarkStart w:id="89" w:name="_Toc398587092"/>
      <w:proofErr w:type="spellStart"/>
      <w:r>
        <w:t>Refernces</w:t>
      </w:r>
      <w:bookmarkEnd w:id="89"/>
      <w:proofErr w:type="spellEnd"/>
    </w:p>
    <w:p w14:paraId="21BB57D0" w14:textId="77777777" w:rsidR="004413F7" w:rsidRDefault="004413F7" w:rsidP="004413F7">
      <w:pPr>
        <w:rPr>
          <w:rStyle w:val="a4"/>
          <w:rFonts w:eastAsia="SimSun"/>
          <w:color w:val="auto"/>
          <w:u w:val="none"/>
        </w:rPr>
      </w:pPr>
      <w:r>
        <w:t xml:space="preserve">[1] </w:t>
      </w:r>
      <w:proofErr w:type="spellStart"/>
      <w:r>
        <w:t>LTGame</w:t>
      </w:r>
      <w:proofErr w:type="spellEnd"/>
      <w:r>
        <w:t xml:space="preserve"> web page. </w:t>
      </w:r>
      <w:hyperlink r:id="rId13" w:history="1">
        <w:r w:rsidRPr="00907DA3">
          <w:rPr>
            <w:rStyle w:val="a4"/>
            <w:rFonts w:eastAsia="SimSun"/>
          </w:rPr>
          <w:t>http://www.ltgame.com/about.aspx</w:t>
        </w:r>
      </w:hyperlink>
      <w:proofErr w:type="gramStart"/>
      <w:r>
        <w:rPr>
          <w:rStyle w:val="a4"/>
          <w:rFonts w:eastAsia="SimSun"/>
        </w:rPr>
        <w:t>.</w:t>
      </w:r>
      <w:r w:rsidRPr="0071184F">
        <w:rPr>
          <w:rStyle w:val="a4"/>
          <w:rFonts w:eastAsia="SimSun"/>
          <w:color w:val="auto"/>
          <w:u w:val="none"/>
        </w:rPr>
        <w:t>[</w:t>
      </w:r>
      <w:proofErr w:type="gramEnd"/>
      <w:r w:rsidRPr="0071184F">
        <w:rPr>
          <w:rStyle w:val="a4"/>
          <w:rFonts w:eastAsia="SimSun"/>
          <w:color w:val="auto"/>
          <w:u w:val="none"/>
        </w:rPr>
        <w:t>Sep. 10, 2014]</w:t>
      </w:r>
    </w:p>
    <w:p w14:paraId="2B2484FB" w14:textId="77777777" w:rsidR="004413F7" w:rsidRDefault="004413F7" w:rsidP="004413F7">
      <w:pPr>
        <w:rPr>
          <w:rStyle w:val="a4"/>
          <w:rFonts w:eastAsia="SimSun"/>
          <w:color w:val="auto"/>
          <w:u w:val="none"/>
        </w:rPr>
      </w:pPr>
      <w:r>
        <w:rPr>
          <w:rFonts w:eastAsia="SimSun"/>
        </w:rPr>
        <w:t xml:space="preserve">[2] SugarCRM company web page. </w:t>
      </w:r>
      <w:hyperlink r:id="rId14" w:history="1">
        <w:r w:rsidRPr="00907DA3">
          <w:rPr>
            <w:rStyle w:val="a4"/>
            <w:rFonts w:eastAsia="SimSun"/>
          </w:rPr>
          <w:t>http://www.sugarcrm.com/</w:t>
        </w:r>
      </w:hyperlink>
      <w:proofErr w:type="gramStart"/>
      <w:r w:rsidRPr="004413F7">
        <w:rPr>
          <w:rStyle w:val="a4"/>
          <w:rFonts w:eastAsia="SimSun"/>
          <w:u w:val="none"/>
        </w:rPr>
        <w:t>.</w:t>
      </w:r>
      <w:r w:rsidRPr="0071184F">
        <w:rPr>
          <w:rStyle w:val="a4"/>
          <w:rFonts w:eastAsia="SimSun"/>
          <w:color w:val="auto"/>
          <w:u w:val="none"/>
        </w:rPr>
        <w:t>[</w:t>
      </w:r>
      <w:proofErr w:type="gramEnd"/>
      <w:r w:rsidRPr="0071184F">
        <w:rPr>
          <w:rStyle w:val="a4"/>
          <w:rFonts w:eastAsia="SimSun"/>
          <w:color w:val="auto"/>
          <w:u w:val="none"/>
        </w:rPr>
        <w:t>Sep. 10, 2014]</w:t>
      </w:r>
    </w:p>
    <w:p w14:paraId="330E506D" w14:textId="77777777" w:rsidR="004413F7" w:rsidRDefault="004413F7" w:rsidP="004413F7">
      <w:pPr>
        <w:rPr>
          <w:rStyle w:val="a4"/>
          <w:rFonts w:eastAsia="SimSun"/>
          <w:color w:val="auto"/>
          <w:u w:val="none"/>
        </w:rPr>
      </w:pPr>
      <w:r>
        <w:t xml:space="preserve">[3] </w:t>
      </w:r>
      <w:proofErr w:type="spellStart"/>
      <w:r>
        <w:t>Talkincloud</w:t>
      </w:r>
      <w:proofErr w:type="spellEnd"/>
      <w:r>
        <w:t xml:space="preserve">. </w:t>
      </w:r>
      <w:hyperlink r:id="rId15"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14:paraId="473024C3" w14:textId="77777777" w:rsidR="00FF24DD" w:rsidRDefault="00FF24DD">
      <w:pPr>
        <w:spacing w:before="0" w:after="200" w:line="276" w:lineRule="auto"/>
        <w:rPr>
          <w:smallCaps/>
          <w:spacing w:val="5"/>
          <w:sz w:val="28"/>
          <w:szCs w:val="28"/>
        </w:rPr>
      </w:pPr>
      <w:r>
        <w:br w:type="page"/>
      </w:r>
    </w:p>
    <w:p w14:paraId="1CFF2B67" w14:textId="77777777" w:rsidR="00FF24DD" w:rsidRDefault="00FF24DD" w:rsidP="00550D60">
      <w:pPr>
        <w:pStyle w:val="2"/>
        <w:numPr>
          <w:ilvl w:val="0"/>
          <w:numId w:val="0"/>
        </w:numPr>
      </w:pPr>
      <w:bookmarkStart w:id="90" w:name="_Toc398587093"/>
      <w:r>
        <w:t>Peer Assessment Form</w:t>
      </w:r>
      <w:bookmarkEnd w:id="9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14:paraId="5F690332" w14:textId="77777777" w:rsidTr="00D35698">
        <w:trPr>
          <w:trHeight w:val="1178"/>
        </w:trPr>
        <w:tc>
          <w:tcPr>
            <w:tcW w:w="9108" w:type="dxa"/>
            <w:gridSpan w:val="7"/>
            <w:vAlign w:val="center"/>
          </w:tcPr>
          <w:p w14:paraId="0430CABD" w14:textId="77777777"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14:anchorId="5F3A97FD" wp14:editId="65E59DC6">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5EDE709A" w14:textId="77777777"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14:paraId="1692A9C7" w14:textId="77777777" w:rsidR="00FF24DD" w:rsidRPr="00FF24DD" w:rsidRDefault="00FF24DD" w:rsidP="00FF24DD">
            <w:pPr>
              <w:pStyle w:val="a6"/>
              <w:jc w:val="center"/>
              <w:rPr>
                <w:sz w:val="28"/>
              </w:rPr>
            </w:pPr>
            <w:r w:rsidRPr="00FF24DD">
              <w:rPr>
                <w:sz w:val="28"/>
              </w:rPr>
              <w:t>Peer Assessment Form</w:t>
            </w:r>
          </w:p>
          <w:p w14:paraId="1387E501" w14:textId="77777777" w:rsidR="00FF24DD" w:rsidRDefault="00FF24DD" w:rsidP="00FF24DD">
            <w:pPr>
              <w:pStyle w:val="a6"/>
              <w:jc w:val="center"/>
              <w:rPr>
                <w:noProof/>
                <w:sz w:val="28"/>
                <w:szCs w:val="28"/>
                <w:lang w:eastAsia="zh-CN"/>
              </w:rPr>
            </w:pPr>
          </w:p>
        </w:tc>
      </w:tr>
      <w:tr w:rsidR="00FF24DD" w:rsidRPr="00C040BD" w14:paraId="767F751D" w14:textId="77777777" w:rsidTr="00D35698">
        <w:trPr>
          <w:trHeight w:val="656"/>
        </w:trPr>
        <w:tc>
          <w:tcPr>
            <w:tcW w:w="1818" w:type="dxa"/>
            <w:vAlign w:val="center"/>
          </w:tcPr>
          <w:p w14:paraId="5AAC78F8" w14:textId="77777777"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14:paraId="25A999D6" w14:textId="77777777" w:rsidR="00FF24DD" w:rsidRPr="00C040BD" w:rsidRDefault="00FF24DD" w:rsidP="00D35698">
            <w:pPr>
              <w:snapToGrid w:val="0"/>
              <w:rPr>
                <w:lang w:val="en-GB"/>
              </w:rPr>
            </w:pPr>
          </w:p>
        </w:tc>
      </w:tr>
      <w:tr w:rsidR="00FF24DD" w:rsidRPr="00C040BD" w14:paraId="77BC2206" w14:textId="77777777" w:rsidTr="00D35698">
        <w:trPr>
          <w:trHeight w:val="800"/>
        </w:trPr>
        <w:tc>
          <w:tcPr>
            <w:tcW w:w="1818" w:type="dxa"/>
            <w:tcBorders>
              <w:bottom w:val="single" w:sz="4" w:space="0" w:color="auto"/>
            </w:tcBorders>
            <w:vAlign w:val="center"/>
          </w:tcPr>
          <w:p w14:paraId="12BCD997" w14:textId="77777777"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14:paraId="2C47BE77" w14:textId="77777777" w:rsidTr="00D35698">
              <w:tc>
                <w:tcPr>
                  <w:tcW w:w="697" w:type="dxa"/>
                </w:tcPr>
                <w:p w14:paraId="71F439AA" w14:textId="77777777" w:rsidR="00FF24DD" w:rsidRPr="00A353C9" w:rsidRDefault="00FF24DD" w:rsidP="00FF24DD">
                  <w:pPr>
                    <w:pStyle w:val="a6"/>
                    <w:rPr>
                      <w:lang w:val="en-GB"/>
                    </w:rPr>
                  </w:pPr>
                </w:p>
              </w:tc>
              <w:tc>
                <w:tcPr>
                  <w:tcW w:w="2075" w:type="dxa"/>
                </w:tcPr>
                <w:p w14:paraId="4155175C" w14:textId="77777777" w:rsidR="00FF24DD" w:rsidRPr="00A353C9" w:rsidRDefault="00FF24DD" w:rsidP="00FF24DD">
                  <w:pPr>
                    <w:pStyle w:val="a6"/>
                    <w:rPr>
                      <w:lang w:val="en-GB"/>
                    </w:rPr>
                  </w:pPr>
                  <w:r w:rsidRPr="00A353C9">
                    <w:rPr>
                      <w:lang w:val="en-GB"/>
                    </w:rPr>
                    <w:t>Student ID</w:t>
                  </w:r>
                </w:p>
              </w:tc>
              <w:tc>
                <w:tcPr>
                  <w:tcW w:w="3694" w:type="dxa"/>
                </w:tcPr>
                <w:p w14:paraId="786DEDC6" w14:textId="77777777" w:rsidR="00FF24DD" w:rsidRPr="00A353C9" w:rsidRDefault="00FF24DD" w:rsidP="00FF24DD">
                  <w:pPr>
                    <w:pStyle w:val="a6"/>
                    <w:rPr>
                      <w:lang w:val="en-GB"/>
                    </w:rPr>
                  </w:pPr>
                  <w:r w:rsidRPr="00A353C9">
                    <w:rPr>
                      <w:lang w:val="en-GB"/>
                    </w:rPr>
                    <w:t>Student name</w:t>
                  </w:r>
                </w:p>
              </w:tc>
            </w:tr>
            <w:tr w:rsidR="00FF24DD" w:rsidRPr="00A353C9" w14:paraId="452AAE18" w14:textId="77777777" w:rsidTr="00D35698">
              <w:tc>
                <w:tcPr>
                  <w:tcW w:w="697" w:type="dxa"/>
                </w:tcPr>
                <w:p w14:paraId="5762A6AF" w14:textId="77777777" w:rsidR="00FF24DD" w:rsidRPr="00A353C9" w:rsidRDefault="00FF24DD" w:rsidP="00FF24DD">
                  <w:pPr>
                    <w:pStyle w:val="a6"/>
                    <w:rPr>
                      <w:i/>
                      <w:lang w:val="en-GB"/>
                    </w:rPr>
                  </w:pPr>
                  <w:r w:rsidRPr="00A353C9">
                    <w:rPr>
                      <w:i/>
                      <w:lang w:val="en-GB"/>
                    </w:rPr>
                    <w:t>1.</w:t>
                  </w:r>
                </w:p>
              </w:tc>
              <w:tc>
                <w:tcPr>
                  <w:tcW w:w="2075" w:type="dxa"/>
                </w:tcPr>
                <w:p w14:paraId="7EA15E0A" w14:textId="77777777" w:rsidR="00FF24DD" w:rsidRPr="00A353C9" w:rsidRDefault="00FF24DD" w:rsidP="00FF24DD">
                  <w:pPr>
                    <w:pStyle w:val="a6"/>
                    <w:rPr>
                      <w:i/>
                      <w:lang w:val="en-GB"/>
                    </w:rPr>
                  </w:pPr>
                </w:p>
              </w:tc>
              <w:tc>
                <w:tcPr>
                  <w:tcW w:w="3694" w:type="dxa"/>
                </w:tcPr>
                <w:p w14:paraId="0FA19701" w14:textId="77777777" w:rsidR="00FF24DD" w:rsidRPr="00A353C9" w:rsidRDefault="00FF24DD" w:rsidP="00FF24DD">
                  <w:pPr>
                    <w:pStyle w:val="a6"/>
                    <w:rPr>
                      <w:lang w:val="en-GB"/>
                    </w:rPr>
                  </w:pPr>
                </w:p>
              </w:tc>
            </w:tr>
            <w:tr w:rsidR="00FF24DD" w:rsidRPr="00A353C9" w14:paraId="20C8BC05" w14:textId="77777777" w:rsidTr="00D35698">
              <w:tc>
                <w:tcPr>
                  <w:tcW w:w="697" w:type="dxa"/>
                </w:tcPr>
                <w:p w14:paraId="1165B96B" w14:textId="77777777" w:rsidR="00FF24DD" w:rsidRPr="00A353C9" w:rsidRDefault="00FF24DD" w:rsidP="00FF24DD">
                  <w:pPr>
                    <w:pStyle w:val="a6"/>
                    <w:rPr>
                      <w:i/>
                      <w:lang w:val="en-GB"/>
                    </w:rPr>
                  </w:pPr>
                  <w:r w:rsidRPr="00A353C9">
                    <w:rPr>
                      <w:i/>
                      <w:lang w:val="en-GB"/>
                    </w:rPr>
                    <w:t>2.</w:t>
                  </w:r>
                </w:p>
              </w:tc>
              <w:tc>
                <w:tcPr>
                  <w:tcW w:w="2075" w:type="dxa"/>
                </w:tcPr>
                <w:p w14:paraId="06870A87" w14:textId="77777777" w:rsidR="00FF24DD" w:rsidRPr="00A353C9" w:rsidRDefault="00FF24DD" w:rsidP="00FF24DD">
                  <w:pPr>
                    <w:pStyle w:val="a6"/>
                    <w:rPr>
                      <w:i/>
                      <w:lang w:val="en-GB"/>
                    </w:rPr>
                  </w:pPr>
                </w:p>
              </w:tc>
              <w:tc>
                <w:tcPr>
                  <w:tcW w:w="3694" w:type="dxa"/>
                </w:tcPr>
                <w:p w14:paraId="05AB898E" w14:textId="77777777" w:rsidR="00FF24DD" w:rsidRPr="00A353C9" w:rsidRDefault="00FF24DD" w:rsidP="00FF24DD">
                  <w:pPr>
                    <w:pStyle w:val="a6"/>
                    <w:rPr>
                      <w:lang w:val="en-GB"/>
                    </w:rPr>
                  </w:pPr>
                </w:p>
              </w:tc>
            </w:tr>
            <w:tr w:rsidR="00FF24DD" w:rsidRPr="00A353C9" w14:paraId="4D921DD6" w14:textId="77777777" w:rsidTr="00D35698">
              <w:tc>
                <w:tcPr>
                  <w:tcW w:w="697" w:type="dxa"/>
                </w:tcPr>
                <w:p w14:paraId="4FE1BE78" w14:textId="77777777" w:rsidR="00FF24DD" w:rsidRPr="00A353C9" w:rsidRDefault="00FF24DD" w:rsidP="00FF24DD">
                  <w:pPr>
                    <w:pStyle w:val="a6"/>
                    <w:rPr>
                      <w:i/>
                      <w:lang w:val="en-GB"/>
                    </w:rPr>
                  </w:pPr>
                  <w:r w:rsidRPr="00A353C9">
                    <w:rPr>
                      <w:i/>
                      <w:lang w:val="en-GB"/>
                    </w:rPr>
                    <w:t>3.</w:t>
                  </w:r>
                </w:p>
              </w:tc>
              <w:tc>
                <w:tcPr>
                  <w:tcW w:w="2075" w:type="dxa"/>
                </w:tcPr>
                <w:p w14:paraId="2254D358" w14:textId="77777777" w:rsidR="00FF24DD" w:rsidRPr="00A353C9" w:rsidRDefault="00FF24DD" w:rsidP="00FF24DD">
                  <w:pPr>
                    <w:pStyle w:val="a6"/>
                    <w:rPr>
                      <w:i/>
                      <w:lang w:val="en-GB"/>
                    </w:rPr>
                  </w:pPr>
                </w:p>
              </w:tc>
              <w:tc>
                <w:tcPr>
                  <w:tcW w:w="3694" w:type="dxa"/>
                </w:tcPr>
                <w:p w14:paraId="2B3C90F7" w14:textId="77777777" w:rsidR="00FF24DD" w:rsidRPr="00A353C9" w:rsidRDefault="00FF24DD" w:rsidP="00FF24DD">
                  <w:pPr>
                    <w:pStyle w:val="a6"/>
                    <w:rPr>
                      <w:lang w:val="en-GB"/>
                    </w:rPr>
                  </w:pPr>
                </w:p>
              </w:tc>
            </w:tr>
            <w:tr w:rsidR="00FF24DD" w:rsidRPr="00A353C9" w14:paraId="00537547" w14:textId="77777777" w:rsidTr="00D35698">
              <w:tc>
                <w:tcPr>
                  <w:tcW w:w="697" w:type="dxa"/>
                </w:tcPr>
                <w:p w14:paraId="798F66DE" w14:textId="77777777" w:rsidR="00FF24DD" w:rsidRPr="00A353C9" w:rsidRDefault="00FF24DD" w:rsidP="00FF24DD">
                  <w:pPr>
                    <w:pStyle w:val="a6"/>
                    <w:rPr>
                      <w:i/>
                      <w:lang w:val="en-GB"/>
                    </w:rPr>
                  </w:pPr>
                  <w:r w:rsidRPr="00A353C9">
                    <w:rPr>
                      <w:i/>
                      <w:lang w:val="en-GB"/>
                    </w:rPr>
                    <w:t>4.</w:t>
                  </w:r>
                </w:p>
              </w:tc>
              <w:tc>
                <w:tcPr>
                  <w:tcW w:w="2075" w:type="dxa"/>
                </w:tcPr>
                <w:p w14:paraId="0D6A4179" w14:textId="77777777" w:rsidR="00FF24DD" w:rsidRPr="00A353C9" w:rsidRDefault="00FF24DD" w:rsidP="00FF24DD">
                  <w:pPr>
                    <w:pStyle w:val="a6"/>
                    <w:rPr>
                      <w:i/>
                      <w:lang w:val="en-GB"/>
                    </w:rPr>
                  </w:pPr>
                </w:p>
              </w:tc>
              <w:tc>
                <w:tcPr>
                  <w:tcW w:w="3694" w:type="dxa"/>
                </w:tcPr>
                <w:p w14:paraId="405E64F2" w14:textId="77777777" w:rsidR="00FF24DD" w:rsidRPr="00A353C9" w:rsidRDefault="00FF24DD" w:rsidP="00FF24DD">
                  <w:pPr>
                    <w:pStyle w:val="a6"/>
                    <w:rPr>
                      <w:lang w:val="en-GB"/>
                    </w:rPr>
                  </w:pPr>
                </w:p>
              </w:tc>
            </w:tr>
            <w:tr w:rsidR="00FF24DD" w:rsidRPr="00A353C9" w14:paraId="618845C6" w14:textId="77777777" w:rsidTr="00D35698">
              <w:tc>
                <w:tcPr>
                  <w:tcW w:w="697" w:type="dxa"/>
                </w:tcPr>
                <w:p w14:paraId="1CC6E4B6" w14:textId="77777777" w:rsidR="00FF24DD" w:rsidRPr="00A353C9" w:rsidRDefault="00FF24DD" w:rsidP="00FF24DD">
                  <w:pPr>
                    <w:pStyle w:val="a6"/>
                    <w:rPr>
                      <w:lang w:val="en-GB"/>
                    </w:rPr>
                  </w:pPr>
                  <w:r w:rsidRPr="00A353C9">
                    <w:rPr>
                      <w:lang w:val="en-GB"/>
                    </w:rPr>
                    <w:t>5</w:t>
                  </w:r>
                  <w:r>
                    <w:rPr>
                      <w:lang w:val="en-GB"/>
                    </w:rPr>
                    <w:t>.</w:t>
                  </w:r>
                </w:p>
              </w:tc>
              <w:tc>
                <w:tcPr>
                  <w:tcW w:w="2075" w:type="dxa"/>
                </w:tcPr>
                <w:p w14:paraId="1540CB46" w14:textId="77777777" w:rsidR="00FF24DD" w:rsidRPr="00A353C9" w:rsidRDefault="00FF24DD" w:rsidP="00FF24DD">
                  <w:pPr>
                    <w:pStyle w:val="a6"/>
                    <w:rPr>
                      <w:lang w:val="en-GB"/>
                    </w:rPr>
                  </w:pPr>
                </w:p>
              </w:tc>
              <w:tc>
                <w:tcPr>
                  <w:tcW w:w="3694" w:type="dxa"/>
                </w:tcPr>
                <w:p w14:paraId="71C30449" w14:textId="77777777" w:rsidR="00FF24DD" w:rsidRPr="00A353C9" w:rsidRDefault="00FF24DD" w:rsidP="00FF24DD">
                  <w:pPr>
                    <w:pStyle w:val="a6"/>
                    <w:rPr>
                      <w:lang w:val="en-GB"/>
                    </w:rPr>
                  </w:pPr>
                </w:p>
              </w:tc>
            </w:tr>
          </w:tbl>
          <w:p w14:paraId="43E9B471" w14:textId="77777777" w:rsidR="00FF24DD" w:rsidRPr="00A353C9" w:rsidRDefault="00FF24DD" w:rsidP="00FF24DD">
            <w:pPr>
              <w:pStyle w:val="a6"/>
              <w:rPr>
                <w:lang w:val="en-GB"/>
              </w:rPr>
            </w:pPr>
          </w:p>
        </w:tc>
      </w:tr>
      <w:tr w:rsidR="00FF24DD" w:rsidRPr="00C040BD" w14:paraId="41F225D2" w14:textId="77777777" w:rsidTr="00D35698">
        <w:trPr>
          <w:trHeight w:val="431"/>
        </w:trPr>
        <w:tc>
          <w:tcPr>
            <w:tcW w:w="9108" w:type="dxa"/>
            <w:gridSpan w:val="7"/>
            <w:shd w:val="clear" w:color="auto" w:fill="F2F2F2" w:themeFill="background1" w:themeFillShade="F2"/>
            <w:vAlign w:val="center"/>
          </w:tcPr>
          <w:p w14:paraId="07722B42" w14:textId="77777777"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14:paraId="2969C824" w14:textId="77777777" w:rsidTr="00FF24DD">
        <w:trPr>
          <w:trHeight w:val="368"/>
        </w:trPr>
        <w:tc>
          <w:tcPr>
            <w:tcW w:w="3652" w:type="dxa"/>
            <w:gridSpan w:val="2"/>
            <w:vAlign w:val="center"/>
          </w:tcPr>
          <w:p w14:paraId="01A1AE87" w14:textId="77777777" w:rsidR="00FF24DD" w:rsidRPr="00C040BD" w:rsidRDefault="00FF24DD" w:rsidP="00D35698">
            <w:pPr>
              <w:spacing w:after="100" w:afterAutospacing="1"/>
              <w:jc w:val="right"/>
              <w:rPr>
                <w:b/>
                <w:lang w:val="en-GB"/>
              </w:rPr>
            </w:pPr>
          </w:p>
        </w:tc>
        <w:tc>
          <w:tcPr>
            <w:tcW w:w="1046" w:type="dxa"/>
            <w:vAlign w:val="center"/>
          </w:tcPr>
          <w:p w14:paraId="32B11E3A" w14:textId="77777777"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14:paraId="4FE15EDA"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14:paraId="1400B6FD"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14:paraId="7A78C559"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14:paraId="0637E571"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14:paraId="391C43FC" w14:textId="77777777" w:rsidTr="00D35698">
        <w:trPr>
          <w:trHeight w:val="850"/>
        </w:trPr>
        <w:tc>
          <w:tcPr>
            <w:tcW w:w="3652" w:type="dxa"/>
            <w:gridSpan w:val="2"/>
            <w:vAlign w:val="center"/>
          </w:tcPr>
          <w:p w14:paraId="5A2FC75F" w14:textId="77777777" w:rsidR="00FF24DD" w:rsidRPr="00FF24DD" w:rsidRDefault="00FF24DD" w:rsidP="00FF24DD">
            <w:pPr>
              <w:pStyle w:val="a6"/>
            </w:pPr>
            <w:r w:rsidRPr="00FF24DD">
              <w:t>1. Project leadership</w:t>
            </w:r>
          </w:p>
        </w:tc>
        <w:tc>
          <w:tcPr>
            <w:tcW w:w="1046" w:type="dxa"/>
            <w:vAlign w:val="center"/>
          </w:tcPr>
          <w:p w14:paraId="76006D7C" w14:textId="77777777" w:rsidR="00FF24DD" w:rsidRPr="00FF24DD" w:rsidRDefault="00FF24DD" w:rsidP="00A825ED">
            <w:pPr>
              <w:pStyle w:val="a6"/>
              <w:jc w:val="right"/>
            </w:pPr>
            <w:r w:rsidRPr="00FF24DD">
              <w:t>%</w:t>
            </w:r>
          </w:p>
        </w:tc>
        <w:tc>
          <w:tcPr>
            <w:tcW w:w="1080" w:type="dxa"/>
            <w:vAlign w:val="center"/>
          </w:tcPr>
          <w:p w14:paraId="0975366C" w14:textId="77777777" w:rsidR="00FF24DD" w:rsidRPr="00FF24DD" w:rsidRDefault="00FF24DD" w:rsidP="00A825ED">
            <w:pPr>
              <w:pStyle w:val="a6"/>
              <w:jc w:val="right"/>
            </w:pPr>
            <w:r w:rsidRPr="00FF24DD">
              <w:t>%</w:t>
            </w:r>
          </w:p>
        </w:tc>
        <w:tc>
          <w:tcPr>
            <w:tcW w:w="1080" w:type="dxa"/>
            <w:vAlign w:val="center"/>
          </w:tcPr>
          <w:p w14:paraId="70B570D3" w14:textId="77777777" w:rsidR="00FF24DD" w:rsidRPr="00FF24DD" w:rsidRDefault="00FF24DD" w:rsidP="00A825ED">
            <w:pPr>
              <w:pStyle w:val="a6"/>
              <w:jc w:val="right"/>
            </w:pPr>
            <w:r w:rsidRPr="00FF24DD">
              <w:t>%</w:t>
            </w:r>
          </w:p>
        </w:tc>
        <w:tc>
          <w:tcPr>
            <w:tcW w:w="1080" w:type="dxa"/>
            <w:vAlign w:val="center"/>
          </w:tcPr>
          <w:p w14:paraId="7BB63334" w14:textId="77777777" w:rsidR="00FF24DD" w:rsidRPr="00FF24DD" w:rsidRDefault="00FF24DD" w:rsidP="00A825ED">
            <w:pPr>
              <w:pStyle w:val="a6"/>
              <w:jc w:val="right"/>
            </w:pPr>
            <w:r w:rsidRPr="00FF24DD">
              <w:t>%</w:t>
            </w:r>
          </w:p>
        </w:tc>
        <w:tc>
          <w:tcPr>
            <w:tcW w:w="1170" w:type="dxa"/>
            <w:vAlign w:val="center"/>
          </w:tcPr>
          <w:p w14:paraId="17D7491B" w14:textId="77777777" w:rsidR="00FF24DD" w:rsidRPr="00FF24DD" w:rsidRDefault="00FF24DD" w:rsidP="00A825ED">
            <w:pPr>
              <w:pStyle w:val="a6"/>
              <w:jc w:val="right"/>
            </w:pPr>
            <w:r w:rsidRPr="00FF24DD">
              <w:t>%</w:t>
            </w:r>
          </w:p>
        </w:tc>
      </w:tr>
      <w:tr w:rsidR="00FF24DD" w:rsidRPr="00C040BD" w14:paraId="6B959AB3" w14:textId="77777777" w:rsidTr="00D35698">
        <w:trPr>
          <w:trHeight w:val="850"/>
        </w:trPr>
        <w:tc>
          <w:tcPr>
            <w:tcW w:w="3652" w:type="dxa"/>
            <w:gridSpan w:val="2"/>
            <w:vAlign w:val="center"/>
          </w:tcPr>
          <w:p w14:paraId="0C68F6B6" w14:textId="77777777" w:rsidR="00FF24DD" w:rsidRPr="00FF24DD" w:rsidRDefault="00FF24DD" w:rsidP="00FF24DD">
            <w:pPr>
              <w:pStyle w:val="a6"/>
            </w:pPr>
            <w:r w:rsidRPr="00FF24DD">
              <w:t>2. Data modeling</w:t>
            </w:r>
          </w:p>
        </w:tc>
        <w:tc>
          <w:tcPr>
            <w:tcW w:w="1046" w:type="dxa"/>
            <w:vAlign w:val="center"/>
          </w:tcPr>
          <w:p w14:paraId="31CD67A1" w14:textId="77777777" w:rsidR="00FF24DD" w:rsidRPr="00FF24DD" w:rsidRDefault="00FF24DD" w:rsidP="00A825ED">
            <w:pPr>
              <w:pStyle w:val="a6"/>
              <w:jc w:val="right"/>
            </w:pPr>
            <w:r w:rsidRPr="00FF24DD">
              <w:t>%</w:t>
            </w:r>
          </w:p>
        </w:tc>
        <w:tc>
          <w:tcPr>
            <w:tcW w:w="1080" w:type="dxa"/>
            <w:vAlign w:val="center"/>
          </w:tcPr>
          <w:p w14:paraId="300D5837" w14:textId="77777777" w:rsidR="00FF24DD" w:rsidRPr="00FF24DD" w:rsidRDefault="00FF24DD" w:rsidP="00A825ED">
            <w:pPr>
              <w:pStyle w:val="a6"/>
              <w:jc w:val="right"/>
            </w:pPr>
            <w:r w:rsidRPr="00FF24DD">
              <w:t>%</w:t>
            </w:r>
          </w:p>
        </w:tc>
        <w:tc>
          <w:tcPr>
            <w:tcW w:w="1080" w:type="dxa"/>
            <w:vAlign w:val="center"/>
          </w:tcPr>
          <w:p w14:paraId="0AFE0FD3" w14:textId="77777777" w:rsidR="00FF24DD" w:rsidRPr="00FF24DD" w:rsidRDefault="00FF24DD" w:rsidP="00A825ED">
            <w:pPr>
              <w:pStyle w:val="a6"/>
              <w:jc w:val="right"/>
            </w:pPr>
            <w:r w:rsidRPr="00FF24DD">
              <w:t>%</w:t>
            </w:r>
          </w:p>
        </w:tc>
        <w:tc>
          <w:tcPr>
            <w:tcW w:w="1080" w:type="dxa"/>
            <w:vAlign w:val="center"/>
          </w:tcPr>
          <w:p w14:paraId="4FB1BCF6" w14:textId="77777777" w:rsidR="00FF24DD" w:rsidRPr="00FF24DD" w:rsidRDefault="00FF24DD" w:rsidP="00A825ED">
            <w:pPr>
              <w:pStyle w:val="a6"/>
              <w:jc w:val="right"/>
            </w:pPr>
            <w:r w:rsidRPr="00FF24DD">
              <w:t>%</w:t>
            </w:r>
          </w:p>
        </w:tc>
        <w:tc>
          <w:tcPr>
            <w:tcW w:w="1170" w:type="dxa"/>
            <w:vAlign w:val="center"/>
          </w:tcPr>
          <w:p w14:paraId="70AB02C1" w14:textId="77777777" w:rsidR="00FF24DD" w:rsidRPr="00FF24DD" w:rsidRDefault="00FF24DD" w:rsidP="00A825ED">
            <w:pPr>
              <w:pStyle w:val="a6"/>
              <w:jc w:val="right"/>
            </w:pPr>
            <w:r w:rsidRPr="00FF24DD">
              <w:t>%</w:t>
            </w:r>
          </w:p>
        </w:tc>
      </w:tr>
      <w:tr w:rsidR="00FF24DD" w:rsidRPr="00C040BD" w14:paraId="52F260E0" w14:textId="77777777" w:rsidTr="00D35698">
        <w:trPr>
          <w:trHeight w:val="850"/>
        </w:trPr>
        <w:tc>
          <w:tcPr>
            <w:tcW w:w="3652" w:type="dxa"/>
            <w:gridSpan w:val="2"/>
            <w:vAlign w:val="center"/>
          </w:tcPr>
          <w:p w14:paraId="655CB724" w14:textId="77777777" w:rsidR="00FF24DD" w:rsidRPr="00FF24DD" w:rsidRDefault="00FF24DD" w:rsidP="00FF24DD">
            <w:pPr>
              <w:pStyle w:val="a6"/>
            </w:pPr>
            <w:r w:rsidRPr="00FF24DD">
              <w:t>3. User interface design</w:t>
            </w:r>
          </w:p>
        </w:tc>
        <w:tc>
          <w:tcPr>
            <w:tcW w:w="1046" w:type="dxa"/>
            <w:vAlign w:val="center"/>
          </w:tcPr>
          <w:p w14:paraId="30EAD27F" w14:textId="77777777" w:rsidR="00FF24DD" w:rsidRPr="00FF24DD" w:rsidRDefault="00FF24DD" w:rsidP="00A825ED">
            <w:pPr>
              <w:pStyle w:val="a6"/>
              <w:jc w:val="right"/>
            </w:pPr>
            <w:r w:rsidRPr="00FF24DD">
              <w:t>%</w:t>
            </w:r>
          </w:p>
        </w:tc>
        <w:tc>
          <w:tcPr>
            <w:tcW w:w="1080" w:type="dxa"/>
            <w:vAlign w:val="center"/>
          </w:tcPr>
          <w:p w14:paraId="3B9A13A0" w14:textId="77777777" w:rsidR="00FF24DD" w:rsidRPr="00FF24DD" w:rsidRDefault="00FF24DD" w:rsidP="00A825ED">
            <w:pPr>
              <w:pStyle w:val="a6"/>
              <w:jc w:val="right"/>
            </w:pPr>
            <w:r w:rsidRPr="00FF24DD">
              <w:t>%</w:t>
            </w:r>
          </w:p>
        </w:tc>
        <w:tc>
          <w:tcPr>
            <w:tcW w:w="1080" w:type="dxa"/>
            <w:vAlign w:val="center"/>
          </w:tcPr>
          <w:p w14:paraId="20EFB186" w14:textId="77777777" w:rsidR="00FF24DD" w:rsidRPr="00FF24DD" w:rsidRDefault="00FF24DD" w:rsidP="00A825ED">
            <w:pPr>
              <w:pStyle w:val="a6"/>
              <w:jc w:val="right"/>
            </w:pPr>
            <w:r w:rsidRPr="00FF24DD">
              <w:t>%</w:t>
            </w:r>
          </w:p>
        </w:tc>
        <w:tc>
          <w:tcPr>
            <w:tcW w:w="1080" w:type="dxa"/>
            <w:vAlign w:val="center"/>
          </w:tcPr>
          <w:p w14:paraId="267A37B3" w14:textId="77777777" w:rsidR="00FF24DD" w:rsidRPr="00FF24DD" w:rsidRDefault="00FF24DD" w:rsidP="00A825ED">
            <w:pPr>
              <w:pStyle w:val="a6"/>
              <w:jc w:val="right"/>
            </w:pPr>
            <w:r w:rsidRPr="00FF24DD">
              <w:t>%</w:t>
            </w:r>
          </w:p>
        </w:tc>
        <w:tc>
          <w:tcPr>
            <w:tcW w:w="1170" w:type="dxa"/>
            <w:vAlign w:val="center"/>
          </w:tcPr>
          <w:p w14:paraId="39B79596" w14:textId="77777777" w:rsidR="00FF24DD" w:rsidRPr="00FF24DD" w:rsidRDefault="00FF24DD" w:rsidP="00A825ED">
            <w:pPr>
              <w:pStyle w:val="a6"/>
              <w:jc w:val="right"/>
            </w:pPr>
            <w:r w:rsidRPr="00FF24DD">
              <w:t>%</w:t>
            </w:r>
          </w:p>
        </w:tc>
      </w:tr>
      <w:tr w:rsidR="00FF24DD" w:rsidRPr="00C040BD" w14:paraId="35D1A05F" w14:textId="77777777" w:rsidTr="00D35698">
        <w:trPr>
          <w:trHeight w:val="850"/>
        </w:trPr>
        <w:tc>
          <w:tcPr>
            <w:tcW w:w="3652" w:type="dxa"/>
            <w:gridSpan w:val="2"/>
            <w:vAlign w:val="center"/>
          </w:tcPr>
          <w:p w14:paraId="377B52DC" w14:textId="77777777" w:rsidR="00FF24DD" w:rsidRPr="00FF24DD" w:rsidRDefault="00FF24DD" w:rsidP="00FF24DD">
            <w:pPr>
              <w:pStyle w:val="a6"/>
            </w:pPr>
            <w:r w:rsidRPr="00FF24DD">
              <w:t>4. Program development</w:t>
            </w:r>
          </w:p>
        </w:tc>
        <w:tc>
          <w:tcPr>
            <w:tcW w:w="1046" w:type="dxa"/>
            <w:vAlign w:val="center"/>
          </w:tcPr>
          <w:p w14:paraId="11268177" w14:textId="77777777" w:rsidR="00FF24DD" w:rsidRPr="00FF24DD" w:rsidRDefault="00FF24DD" w:rsidP="00A825ED">
            <w:pPr>
              <w:pStyle w:val="a6"/>
              <w:jc w:val="right"/>
            </w:pPr>
            <w:r w:rsidRPr="00FF24DD">
              <w:t>%</w:t>
            </w:r>
          </w:p>
        </w:tc>
        <w:tc>
          <w:tcPr>
            <w:tcW w:w="1080" w:type="dxa"/>
            <w:vAlign w:val="center"/>
          </w:tcPr>
          <w:p w14:paraId="0D4166E9" w14:textId="77777777" w:rsidR="00FF24DD" w:rsidRPr="00FF24DD" w:rsidRDefault="00FF24DD" w:rsidP="00A825ED">
            <w:pPr>
              <w:pStyle w:val="a6"/>
              <w:jc w:val="right"/>
            </w:pPr>
            <w:r w:rsidRPr="00FF24DD">
              <w:t>%</w:t>
            </w:r>
          </w:p>
        </w:tc>
        <w:tc>
          <w:tcPr>
            <w:tcW w:w="1080" w:type="dxa"/>
            <w:vAlign w:val="center"/>
          </w:tcPr>
          <w:p w14:paraId="2115A05C" w14:textId="77777777" w:rsidR="00FF24DD" w:rsidRPr="00FF24DD" w:rsidRDefault="00FF24DD" w:rsidP="00A825ED">
            <w:pPr>
              <w:pStyle w:val="a6"/>
              <w:jc w:val="right"/>
            </w:pPr>
            <w:r w:rsidRPr="00FF24DD">
              <w:t>%</w:t>
            </w:r>
          </w:p>
        </w:tc>
        <w:tc>
          <w:tcPr>
            <w:tcW w:w="1080" w:type="dxa"/>
            <w:vAlign w:val="center"/>
          </w:tcPr>
          <w:p w14:paraId="55B5A73D" w14:textId="77777777" w:rsidR="00FF24DD" w:rsidRPr="00FF24DD" w:rsidRDefault="00FF24DD" w:rsidP="00A825ED">
            <w:pPr>
              <w:pStyle w:val="a6"/>
              <w:jc w:val="right"/>
            </w:pPr>
            <w:r w:rsidRPr="00FF24DD">
              <w:t>%</w:t>
            </w:r>
          </w:p>
        </w:tc>
        <w:tc>
          <w:tcPr>
            <w:tcW w:w="1170" w:type="dxa"/>
            <w:vAlign w:val="center"/>
          </w:tcPr>
          <w:p w14:paraId="34DDA361" w14:textId="77777777" w:rsidR="00FF24DD" w:rsidRPr="00FF24DD" w:rsidRDefault="00FF24DD" w:rsidP="00A825ED">
            <w:pPr>
              <w:pStyle w:val="a6"/>
              <w:jc w:val="right"/>
            </w:pPr>
            <w:r w:rsidRPr="00FF24DD">
              <w:t>%</w:t>
            </w:r>
          </w:p>
        </w:tc>
      </w:tr>
      <w:tr w:rsidR="00FF24DD" w:rsidRPr="00C040BD" w14:paraId="51D2BA96" w14:textId="77777777" w:rsidTr="00D35698">
        <w:trPr>
          <w:trHeight w:val="850"/>
        </w:trPr>
        <w:tc>
          <w:tcPr>
            <w:tcW w:w="3652" w:type="dxa"/>
            <w:gridSpan w:val="2"/>
            <w:vAlign w:val="center"/>
          </w:tcPr>
          <w:p w14:paraId="46023813" w14:textId="77777777" w:rsidR="00FF24DD" w:rsidRPr="00FF24DD" w:rsidRDefault="00FF24DD" w:rsidP="00FF24DD">
            <w:pPr>
              <w:pStyle w:val="a6"/>
            </w:pPr>
            <w:r w:rsidRPr="00FF24DD">
              <w:t>5. Solving technical problems</w:t>
            </w:r>
          </w:p>
        </w:tc>
        <w:tc>
          <w:tcPr>
            <w:tcW w:w="1046" w:type="dxa"/>
            <w:vAlign w:val="center"/>
          </w:tcPr>
          <w:p w14:paraId="5E2E0964" w14:textId="77777777" w:rsidR="00FF24DD" w:rsidRPr="00FF24DD" w:rsidRDefault="00FF24DD" w:rsidP="00A825ED">
            <w:pPr>
              <w:pStyle w:val="a6"/>
              <w:jc w:val="right"/>
            </w:pPr>
            <w:r w:rsidRPr="00FF24DD">
              <w:t>%</w:t>
            </w:r>
          </w:p>
        </w:tc>
        <w:tc>
          <w:tcPr>
            <w:tcW w:w="1080" w:type="dxa"/>
            <w:vAlign w:val="center"/>
          </w:tcPr>
          <w:p w14:paraId="272B2F06" w14:textId="77777777" w:rsidR="00FF24DD" w:rsidRPr="00FF24DD" w:rsidRDefault="00FF24DD" w:rsidP="00A825ED">
            <w:pPr>
              <w:pStyle w:val="a6"/>
              <w:jc w:val="right"/>
            </w:pPr>
            <w:r w:rsidRPr="00FF24DD">
              <w:t>%</w:t>
            </w:r>
          </w:p>
        </w:tc>
        <w:tc>
          <w:tcPr>
            <w:tcW w:w="1080" w:type="dxa"/>
            <w:vAlign w:val="center"/>
          </w:tcPr>
          <w:p w14:paraId="3EB7D006" w14:textId="77777777" w:rsidR="00FF24DD" w:rsidRPr="00FF24DD" w:rsidRDefault="00FF24DD" w:rsidP="00A825ED">
            <w:pPr>
              <w:pStyle w:val="a6"/>
              <w:jc w:val="right"/>
            </w:pPr>
            <w:r w:rsidRPr="00FF24DD">
              <w:t>%</w:t>
            </w:r>
          </w:p>
        </w:tc>
        <w:tc>
          <w:tcPr>
            <w:tcW w:w="1080" w:type="dxa"/>
            <w:vAlign w:val="center"/>
          </w:tcPr>
          <w:p w14:paraId="2CB43DAA" w14:textId="77777777" w:rsidR="00FF24DD" w:rsidRPr="00FF24DD" w:rsidRDefault="00FF24DD" w:rsidP="00A825ED">
            <w:pPr>
              <w:pStyle w:val="a6"/>
              <w:jc w:val="right"/>
            </w:pPr>
            <w:r w:rsidRPr="00FF24DD">
              <w:t>%</w:t>
            </w:r>
          </w:p>
        </w:tc>
        <w:tc>
          <w:tcPr>
            <w:tcW w:w="1170" w:type="dxa"/>
            <w:vAlign w:val="center"/>
          </w:tcPr>
          <w:p w14:paraId="19AE612D" w14:textId="77777777" w:rsidR="00FF24DD" w:rsidRPr="00FF24DD" w:rsidRDefault="00FF24DD" w:rsidP="00A825ED">
            <w:pPr>
              <w:pStyle w:val="a6"/>
              <w:jc w:val="right"/>
            </w:pPr>
            <w:r w:rsidRPr="00FF24DD">
              <w:t>%</w:t>
            </w:r>
          </w:p>
        </w:tc>
      </w:tr>
      <w:tr w:rsidR="00FF24DD" w:rsidRPr="00C040BD" w14:paraId="5148AEA4" w14:textId="77777777" w:rsidTr="00D35698">
        <w:trPr>
          <w:trHeight w:val="850"/>
        </w:trPr>
        <w:tc>
          <w:tcPr>
            <w:tcW w:w="3652" w:type="dxa"/>
            <w:gridSpan w:val="2"/>
            <w:vAlign w:val="center"/>
          </w:tcPr>
          <w:p w14:paraId="1C4CF206" w14:textId="77777777" w:rsidR="00FF24DD" w:rsidRPr="00FF24DD" w:rsidRDefault="00FF24DD" w:rsidP="00FF24DD">
            <w:pPr>
              <w:pStyle w:val="a6"/>
            </w:pPr>
            <w:r w:rsidRPr="00FF24DD">
              <w:t>6. Testing and sample data</w:t>
            </w:r>
          </w:p>
        </w:tc>
        <w:tc>
          <w:tcPr>
            <w:tcW w:w="1046" w:type="dxa"/>
            <w:vAlign w:val="center"/>
          </w:tcPr>
          <w:p w14:paraId="4EED8860" w14:textId="77777777" w:rsidR="00FF24DD" w:rsidRPr="00FF24DD" w:rsidRDefault="00FF24DD" w:rsidP="00A825ED">
            <w:pPr>
              <w:pStyle w:val="a6"/>
              <w:jc w:val="right"/>
            </w:pPr>
            <w:r w:rsidRPr="00FF24DD">
              <w:t>%</w:t>
            </w:r>
          </w:p>
        </w:tc>
        <w:tc>
          <w:tcPr>
            <w:tcW w:w="1080" w:type="dxa"/>
            <w:vAlign w:val="center"/>
          </w:tcPr>
          <w:p w14:paraId="0995AD8F" w14:textId="77777777" w:rsidR="00FF24DD" w:rsidRPr="00FF24DD" w:rsidRDefault="00FF24DD" w:rsidP="00A825ED">
            <w:pPr>
              <w:pStyle w:val="a6"/>
              <w:jc w:val="right"/>
            </w:pPr>
            <w:r w:rsidRPr="00FF24DD">
              <w:t>%</w:t>
            </w:r>
          </w:p>
        </w:tc>
        <w:tc>
          <w:tcPr>
            <w:tcW w:w="1080" w:type="dxa"/>
            <w:vAlign w:val="center"/>
          </w:tcPr>
          <w:p w14:paraId="4E3002E4" w14:textId="77777777" w:rsidR="00FF24DD" w:rsidRPr="00FF24DD" w:rsidRDefault="00FF24DD" w:rsidP="00A825ED">
            <w:pPr>
              <w:pStyle w:val="a6"/>
              <w:jc w:val="right"/>
            </w:pPr>
            <w:r w:rsidRPr="00FF24DD">
              <w:t>%</w:t>
            </w:r>
          </w:p>
        </w:tc>
        <w:tc>
          <w:tcPr>
            <w:tcW w:w="1080" w:type="dxa"/>
            <w:vAlign w:val="center"/>
          </w:tcPr>
          <w:p w14:paraId="22EBCAA8" w14:textId="77777777" w:rsidR="00FF24DD" w:rsidRPr="00FF24DD" w:rsidRDefault="00FF24DD" w:rsidP="00A825ED">
            <w:pPr>
              <w:pStyle w:val="a6"/>
              <w:jc w:val="right"/>
            </w:pPr>
            <w:r w:rsidRPr="00FF24DD">
              <w:t>%</w:t>
            </w:r>
          </w:p>
        </w:tc>
        <w:tc>
          <w:tcPr>
            <w:tcW w:w="1170" w:type="dxa"/>
            <w:vAlign w:val="center"/>
          </w:tcPr>
          <w:p w14:paraId="4ACA631A" w14:textId="77777777" w:rsidR="00FF24DD" w:rsidRPr="00FF24DD" w:rsidRDefault="00FF24DD" w:rsidP="00A825ED">
            <w:pPr>
              <w:pStyle w:val="a6"/>
              <w:jc w:val="right"/>
            </w:pPr>
            <w:r w:rsidRPr="00FF24DD">
              <w:t>%</w:t>
            </w:r>
          </w:p>
        </w:tc>
      </w:tr>
      <w:tr w:rsidR="00FF24DD" w:rsidRPr="00C040BD" w14:paraId="6909999B" w14:textId="77777777" w:rsidTr="00D35698">
        <w:trPr>
          <w:trHeight w:val="850"/>
        </w:trPr>
        <w:tc>
          <w:tcPr>
            <w:tcW w:w="3652" w:type="dxa"/>
            <w:gridSpan w:val="2"/>
            <w:vAlign w:val="center"/>
          </w:tcPr>
          <w:p w14:paraId="6C60AD61" w14:textId="77777777" w:rsidR="00FF24DD" w:rsidRPr="00FF24DD" w:rsidRDefault="00FF24DD" w:rsidP="00FF24DD">
            <w:pPr>
              <w:pStyle w:val="a6"/>
            </w:pPr>
            <w:r w:rsidRPr="00FF24DD">
              <w:t>7. Report writing</w:t>
            </w:r>
          </w:p>
        </w:tc>
        <w:tc>
          <w:tcPr>
            <w:tcW w:w="1046" w:type="dxa"/>
            <w:vAlign w:val="center"/>
          </w:tcPr>
          <w:p w14:paraId="53E86057" w14:textId="77777777" w:rsidR="00FF24DD" w:rsidRPr="00FF24DD" w:rsidRDefault="00FF24DD" w:rsidP="00A825ED">
            <w:pPr>
              <w:pStyle w:val="a6"/>
              <w:jc w:val="right"/>
            </w:pPr>
            <w:r w:rsidRPr="00FF24DD">
              <w:t>%</w:t>
            </w:r>
          </w:p>
        </w:tc>
        <w:tc>
          <w:tcPr>
            <w:tcW w:w="1080" w:type="dxa"/>
            <w:vAlign w:val="center"/>
          </w:tcPr>
          <w:p w14:paraId="14C4DE6C" w14:textId="77777777" w:rsidR="00FF24DD" w:rsidRPr="00FF24DD" w:rsidRDefault="00FF24DD" w:rsidP="00A825ED">
            <w:pPr>
              <w:pStyle w:val="a6"/>
              <w:jc w:val="right"/>
            </w:pPr>
            <w:r w:rsidRPr="00FF24DD">
              <w:t>%</w:t>
            </w:r>
          </w:p>
        </w:tc>
        <w:tc>
          <w:tcPr>
            <w:tcW w:w="1080" w:type="dxa"/>
            <w:vAlign w:val="center"/>
          </w:tcPr>
          <w:p w14:paraId="5F958F87" w14:textId="77777777" w:rsidR="00FF24DD" w:rsidRPr="00FF24DD" w:rsidRDefault="00FF24DD" w:rsidP="00A825ED">
            <w:pPr>
              <w:pStyle w:val="a6"/>
              <w:jc w:val="right"/>
            </w:pPr>
            <w:r w:rsidRPr="00FF24DD">
              <w:t>%</w:t>
            </w:r>
          </w:p>
        </w:tc>
        <w:tc>
          <w:tcPr>
            <w:tcW w:w="1080" w:type="dxa"/>
            <w:vAlign w:val="center"/>
          </w:tcPr>
          <w:p w14:paraId="07B01406" w14:textId="77777777" w:rsidR="00FF24DD" w:rsidRPr="00FF24DD" w:rsidRDefault="00FF24DD" w:rsidP="00A825ED">
            <w:pPr>
              <w:pStyle w:val="a6"/>
              <w:jc w:val="right"/>
            </w:pPr>
            <w:r w:rsidRPr="00FF24DD">
              <w:t>%</w:t>
            </w:r>
          </w:p>
        </w:tc>
        <w:tc>
          <w:tcPr>
            <w:tcW w:w="1170" w:type="dxa"/>
            <w:vAlign w:val="center"/>
          </w:tcPr>
          <w:p w14:paraId="08FCE5D4" w14:textId="77777777" w:rsidR="00FF24DD" w:rsidRPr="00FF24DD" w:rsidRDefault="00FF24DD" w:rsidP="00A825ED">
            <w:pPr>
              <w:pStyle w:val="a6"/>
              <w:jc w:val="right"/>
            </w:pPr>
            <w:r w:rsidRPr="00FF24DD">
              <w:t>%</w:t>
            </w:r>
          </w:p>
        </w:tc>
      </w:tr>
      <w:tr w:rsidR="00FF24DD" w:rsidRPr="00C040BD" w14:paraId="370DC31F" w14:textId="77777777" w:rsidTr="00D35698">
        <w:trPr>
          <w:trHeight w:val="850"/>
        </w:trPr>
        <w:tc>
          <w:tcPr>
            <w:tcW w:w="3652" w:type="dxa"/>
            <w:gridSpan w:val="2"/>
            <w:vAlign w:val="center"/>
          </w:tcPr>
          <w:p w14:paraId="3056B3DD" w14:textId="77777777" w:rsidR="00FF24DD" w:rsidRPr="00FF24DD" w:rsidRDefault="00FF24DD" w:rsidP="00FF24DD">
            <w:pPr>
              <w:pStyle w:val="a6"/>
            </w:pPr>
            <w:r w:rsidRPr="00FF24DD">
              <w:t>8. Preparing / giving presentation</w:t>
            </w:r>
          </w:p>
        </w:tc>
        <w:tc>
          <w:tcPr>
            <w:tcW w:w="1046" w:type="dxa"/>
            <w:vAlign w:val="center"/>
          </w:tcPr>
          <w:p w14:paraId="093EF5FD" w14:textId="77777777" w:rsidR="00FF24DD" w:rsidRPr="00FF24DD" w:rsidRDefault="00FF24DD" w:rsidP="00A825ED">
            <w:pPr>
              <w:pStyle w:val="a6"/>
              <w:jc w:val="right"/>
            </w:pPr>
            <w:r w:rsidRPr="00FF24DD">
              <w:t>%</w:t>
            </w:r>
          </w:p>
        </w:tc>
        <w:tc>
          <w:tcPr>
            <w:tcW w:w="1080" w:type="dxa"/>
            <w:vAlign w:val="center"/>
          </w:tcPr>
          <w:p w14:paraId="4F6F9013" w14:textId="77777777" w:rsidR="00FF24DD" w:rsidRPr="00FF24DD" w:rsidRDefault="00FF24DD" w:rsidP="00A825ED">
            <w:pPr>
              <w:pStyle w:val="a6"/>
              <w:jc w:val="right"/>
            </w:pPr>
            <w:r w:rsidRPr="00FF24DD">
              <w:t>%</w:t>
            </w:r>
          </w:p>
        </w:tc>
        <w:tc>
          <w:tcPr>
            <w:tcW w:w="1080" w:type="dxa"/>
            <w:vAlign w:val="center"/>
          </w:tcPr>
          <w:p w14:paraId="05F70657" w14:textId="77777777" w:rsidR="00FF24DD" w:rsidRPr="00FF24DD" w:rsidRDefault="00FF24DD" w:rsidP="00A825ED">
            <w:pPr>
              <w:pStyle w:val="a6"/>
              <w:jc w:val="right"/>
            </w:pPr>
            <w:r w:rsidRPr="00FF24DD">
              <w:t>%</w:t>
            </w:r>
          </w:p>
        </w:tc>
        <w:tc>
          <w:tcPr>
            <w:tcW w:w="1080" w:type="dxa"/>
            <w:vAlign w:val="center"/>
          </w:tcPr>
          <w:p w14:paraId="70BAFE7C" w14:textId="77777777" w:rsidR="00FF24DD" w:rsidRPr="00FF24DD" w:rsidRDefault="00FF24DD" w:rsidP="00A825ED">
            <w:pPr>
              <w:pStyle w:val="a6"/>
              <w:jc w:val="right"/>
            </w:pPr>
            <w:r w:rsidRPr="00FF24DD">
              <w:t>%</w:t>
            </w:r>
          </w:p>
        </w:tc>
        <w:tc>
          <w:tcPr>
            <w:tcW w:w="1170" w:type="dxa"/>
            <w:vAlign w:val="center"/>
          </w:tcPr>
          <w:p w14:paraId="50C1D4CE" w14:textId="77777777" w:rsidR="00FF24DD" w:rsidRPr="00FF24DD" w:rsidRDefault="00FF24DD" w:rsidP="00A825ED">
            <w:pPr>
              <w:pStyle w:val="a6"/>
              <w:jc w:val="right"/>
            </w:pPr>
            <w:r w:rsidRPr="00FF24DD">
              <w:t>%</w:t>
            </w:r>
          </w:p>
        </w:tc>
      </w:tr>
    </w:tbl>
    <w:p w14:paraId="26033F66" w14:textId="77777777"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7"/>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1FC9469A" w14:textId="16DBB866" w:rsidR="00E45059" w:rsidRDefault="00E45059">
      <w:pPr>
        <w:pStyle w:val="af"/>
      </w:pPr>
      <w:r>
        <w:rPr>
          <w:rStyle w:val="ae"/>
        </w:rPr>
        <w:annotationRef/>
      </w:r>
      <w:r>
        <w:t xml:space="preserve">Add the scenario of </w:t>
      </w:r>
      <w:bookmarkStart w:id="16" w:name="_GoBack"/>
      <w:bookmarkEnd w:id="16"/>
      <w:r>
        <w:t>SugarCRM now.</w:t>
      </w:r>
    </w:p>
  </w:comment>
  <w:comment w:id="18" w:author="Jyun Asakura" w:date="2014-09-22T13:14:00Z" w:initials="JA">
    <w:p w14:paraId="2297F6DC" w14:textId="3D670C28" w:rsidR="00E365BC" w:rsidRDefault="00E365BC">
      <w:pPr>
        <w:pStyle w:val="af"/>
      </w:pPr>
      <w:r>
        <w:rPr>
          <w:rStyle w:val="ae"/>
        </w:rPr>
        <w:annotationRef/>
      </w:r>
      <w:r>
        <w:t>Change into points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C9469A" w15:done="0"/>
  <w15:commentEx w15:paraId="2297F6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7DF3F" w14:textId="77777777" w:rsidR="00D07AF7" w:rsidRDefault="00D07AF7" w:rsidP="006F0490">
      <w:pPr>
        <w:spacing w:before="0" w:after="0"/>
      </w:pPr>
      <w:r>
        <w:separator/>
      </w:r>
    </w:p>
    <w:p w14:paraId="3DDC4F60" w14:textId="77777777" w:rsidR="00D07AF7" w:rsidRDefault="00D07AF7"/>
  </w:endnote>
  <w:endnote w:type="continuationSeparator" w:id="0">
    <w:p w14:paraId="2702FF82" w14:textId="77777777" w:rsidR="00D07AF7" w:rsidRDefault="00D07AF7" w:rsidP="006F0490">
      <w:pPr>
        <w:spacing w:before="0" w:after="0"/>
      </w:pPr>
      <w:r>
        <w:continuationSeparator/>
      </w:r>
    </w:p>
    <w:p w14:paraId="3910F4B2" w14:textId="77777777" w:rsidR="00D07AF7" w:rsidRDefault="00D07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01772" w14:textId="77777777" w:rsidR="0054307D" w:rsidRPr="00832B7F" w:rsidRDefault="0054307D">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E45059">
          <w:rPr>
            <w:noProof/>
            <w:sz w:val="22"/>
          </w:rPr>
          <w:t>16</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E3275" w14:textId="77777777" w:rsidR="00D07AF7" w:rsidRDefault="00D07AF7" w:rsidP="006F0490">
      <w:pPr>
        <w:spacing w:before="0" w:after="0"/>
      </w:pPr>
      <w:r>
        <w:separator/>
      </w:r>
    </w:p>
    <w:p w14:paraId="30D29556" w14:textId="77777777" w:rsidR="00D07AF7" w:rsidRDefault="00D07AF7"/>
  </w:footnote>
  <w:footnote w:type="continuationSeparator" w:id="0">
    <w:p w14:paraId="3B6B58D9" w14:textId="77777777" w:rsidR="00D07AF7" w:rsidRDefault="00D07AF7" w:rsidP="006F0490">
      <w:pPr>
        <w:spacing w:before="0" w:after="0"/>
      </w:pPr>
      <w:r>
        <w:continuationSeparator/>
      </w:r>
    </w:p>
    <w:p w14:paraId="203C51A7" w14:textId="77777777" w:rsidR="00D07AF7" w:rsidRDefault="00D07AF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D3"/>
    <w:rsid w:val="00027818"/>
    <w:rsid w:val="000410F4"/>
    <w:rsid w:val="0004407B"/>
    <w:rsid w:val="00044D1F"/>
    <w:rsid w:val="000536CD"/>
    <w:rsid w:val="00084A48"/>
    <w:rsid w:val="000A0323"/>
    <w:rsid w:val="000A22DA"/>
    <w:rsid w:val="000C6538"/>
    <w:rsid w:val="000C772D"/>
    <w:rsid w:val="000C7850"/>
    <w:rsid w:val="000E6668"/>
    <w:rsid w:val="000F1E28"/>
    <w:rsid w:val="001019E1"/>
    <w:rsid w:val="0010654A"/>
    <w:rsid w:val="00115060"/>
    <w:rsid w:val="00136AFB"/>
    <w:rsid w:val="00160748"/>
    <w:rsid w:val="00173113"/>
    <w:rsid w:val="00181540"/>
    <w:rsid w:val="00192826"/>
    <w:rsid w:val="001C12A6"/>
    <w:rsid w:val="001E1B2C"/>
    <w:rsid w:val="001E5733"/>
    <w:rsid w:val="001F538E"/>
    <w:rsid w:val="002038B9"/>
    <w:rsid w:val="00235D94"/>
    <w:rsid w:val="00237048"/>
    <w:rsid w:val="00244DDD"/>
    <w:rsid w:val="0026247C"/>
    <w:rsid w:val="00271F7B"/>
    <w:rsid w:val="0028796A"/>
    <w:rsid w:val="002960D6"/>
    <w:rsid w:val="002A32DF"/>
    <w:rsid w:val="002A6E68"/>
    <w:rsid w:val="002B6849"/>
    <w:rsid w:val="002B7D26"/>
    <w:rsid w:val="002C52A0"/>
    <w:rsid w:val="002D02CA"/>
    <w:rsid w:val="002D4794"/>
    <w:rsid w:val="002E262C"/>
    <w:rsid w:val="00312BD9"/>
    <w:rsid w:val="003334E4"/>
    <w:rsid w:val="00391C18"/>
    <w:rsid w:val="00392FA9"/>
    <w:rsid w:val="00403252"/>
    <w:rsid w:val="00421DD2"/>
    <w:rsid w:val="00431DFC"/>
    <w:rsid w:val="004344C7"/>
    <w:rsid w:val="0043656A"/>
    <w:rsid w:val="004413F7"/>
    <w:rsid w:val="00446AF5"/>
    <w:rsid w:val="00454859"/>
    <w:rsid w:val="00460CAF"/>
    <w:rsid w:val="004A28D3"/>
    <w:rsid w:val="004C6092"/>
    <w:rsid w:val="004D57A1"/>
    <w:rsid w:val="00522855"/>
    <w:rsid w:val="0054307D"/>
    <w:rsid w:val="00550D60"/>
    <w:rsid w:val="005A3267"/>
    <w:rsid w:val="005A4C7D"/>
    <w:rsid w:val="005B51DE"/>
    <w:rsid w:val="005E3A58"/>
    <w:rsid w:val="005F1767"/>
    <w:rsid w:val="00620012"/>
    <w:rsid w:val="00620170"/>
    <w:rsid w:val="00682425"/>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27D3F"/>
    <w:rsid w:val="0075665F"/>
    <w:rsid w:val="007616F9"/>
    <w:rsid w:val="007625BD"/>
    <w:rsid w:val="007C0982"/>
    <w:rsid w:val="00825366"/>
    <w:rsid w:val="00832B7F"/>
    <w:rsid w:val="00865AE7"/>
    <w:rsid w:val="008752A0"/>
    <w:rsid w:val="008C04C8"/>
    <w:rsid w:val="008E2181"/>
    <w:rsid w:val="008F3A80"/>
    <w:rsid w:val="00951747"/>
    <w:rsid w:val="0099091C"/>
    <w:rsid w:val="00992642"/>
    <w:rsid w:val="009D1A7A"/>
    <w:rsid w:val="00A73BEA"/>
    <w:rsid w:val="00A825ED"/>
    <w:rsid w:val="00A82C29"/>
    <w:rsid w:val="00A8695E"/>
    <w:rsid w:val="00AA53F2"/>
    <w:rsid w:val="00AC30B3"/>
    <w:rsid w:val="00AC41E0"/>
    <w:rsid w:val="00AE32D2"/>
    <w:rsid w:val="00B06CA1"/>
    <w:rsid w:val="00B10F72"/>
    <w:rsid w:val="00B260E8"/>
    <w:rsid w:val="00B356C6"/>
    <w:rsid w:val="00B556F3"/>
    <w:rsid w:val="00B65212"/>
    <w:rsid w:val="00B83F6B"/>
    <w:rsid w:val="00B85C9A"/>
    <w:rsid w:val="00B93C37"/>
    <w:rsid w:val="00C038BD"/>
    <w:rsid w:val="00C064E9"/>
    <w:rsid w:val="00C07A2A"/>
    <w:rsid w:val="00C40057"/>
    <w:rsid w:val="00C472A3"/>
    <w:rsid w:val="00C500EF"/>
    <w:rsid w:val="00C56F2B"/>
    <w:rsid w:val="00C75831"/>
    <w:rsid w:val="00C823DA"/>
    <w:rsid w:val="00C91EE0"/>
    <w:rsid w:val="00C94C89"/>
    <w:rsid w:val="00CA2807"/>
    <w:rsid w:val="00CA7414"/>
    <w:rsid w:val="00CC0A07"/>
    <w:rsid w:val="00CC51F3"/>
    <w:rsid w:val="00CF499A"/>
    <w:rsid w:val="00D07AF7"/>
    <w:rsid w:val="00D13B92"/>
    <w:rsid w:val="00D27B6D"/>
    <w:rsid w:val="00D30071"/>
    <w:rsid w:val="00D30337"/>
    <w:rsid w:val="00D35698"/>
    <w:rsid w:val="00D51B03"/>
    <w:rsid w:val="00D547F9"/>
    <w:rsid w:val="00DB248C"/>
    <w:rsid w:val="00DB771A"/>
    <w:rsid w:val="00DC2463"/>
    <w:rsid w:val="00DC49C0"/>
    <w:rsid w:val="00DC509A"/>
    <w:rsid w:val="00DE5382"/>
    <w:rsid w:val="00E061CB"/>
    <w:rsid w:val="00E07D19"/>
    <w:rsid w:val="00E21EE8"/>
    <w:rsid w:val="00E25FF3"/>
    <w:rsid w:val="00E365BC"/>
    <w:rsid w:val="00E45059"/>
    <w:rsid w:val="00E46937"/>
    <w:rsid w:val="00E750C4"/>
    <w:rsid w:val="00E83559"/>
    <w:rsid w:val="00EB3A57"/>
    <w:rsid w:val="00ED2055"/>
    <w:rsid w:val="00ED4088"/>
    <w:rsid w:val="00F4758A"/>
    <w:rsid w:val="00F50008"/>
    <w:rsid w:val="00F60E0F"/>
    <w:rsid w:val="00F733E5"/>
    <w:rsid w:val="00F7662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89EC1"/>
  <w15:docId w15:val="{D7EFB9E1-4278-4A1D-B9CB-1B586EBE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tgame.com/about.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alkincloud.com/sugarcrm-wins-ibms-crm-business-ibm-unveils-new-bi-tool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ugarc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975A8"/>
    <w:rsid w:val="005C5B1E"/>
    <w:rsid w:val="00616BC8"/>
    <w:rsid w:val="007761C4"/>
    <w:rsid w:val="00936828"/>
    <w:rsid w:val="009962E7"/>
    <w:rsid w:val="009E317C"/>
    <w:rsid w:val="00A54C66"/>
    <w:rsid w:val="00B337E2"/>
    <w:rsid w:val="00D8297D"/>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AA7954-AD4C-4904-86BA-7502EC02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15</cp:revision>
  <dcterms:created xsi:type="dcterms:W3CDTF">2014-09-22T03:02:00Z</dcterms:created>
  <dcterms:modified xsi:type="dcterms:W3CDTF">2014-09-22T04:25:00Z</dcterms:modified>
</cp:coreProperties>
</file>